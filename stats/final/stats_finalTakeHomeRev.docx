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7299" w:rsidRDefault="00B16A38" w:rsidP="005354F8">
      <w:pPr>
        <w:rPr>
          <w:rFonts w:ascii="Arial" w:hAnsi="Arial" w:cs="Arial"/>
          <w:b/>
          <w:sz w:val="22"/>
          <w:szCs w:val="22"/>
        </w:rPr>
      </w:pPr>
      <w:proofErr w:type="spellStart"/>
      <w:r w:rsidRPr="00E571CC">
        <w:rPr>
          <w:rFonts w:ascii="Arial" w:hAnsi="Arial" w:cs="Arial"/>
          <w:b/>
          <w:sz w:val="22"/>
          <w:szCs w:val="22"/>
        </w:rPr>
        <w:t>CPaT</w:t>
      </w:r>
      <w:proofErr w:type="spellEnd"/>
      <w:r w:rsidR="007E71FD" w:rsidRPr="00E571CC">
        <w:rPr>
          <w:rFonts w:ascii="Arial" w:hAnsi="Arial" w:cs="Arial"/>
          <w:b/>
          <w:sz w:val="22"/>
          <w:szCs w:val="22"/>
        </w:rPr>
        <w:t xml:space="preserve"> Stats </w:t>
      </w:r>
      <w:ins w:id="0" w:author="Cushing, Judy" w:date="2013-05-29T22:14:00Z">
        <w:r w:rsidR="00C91621">
          <w:rPr>
            <w:rFonts w:ascii="Arial" w:hAnsi="Arial" w:cs="Arial"/>
            <w:b/>
            <w:sz w:val="22"/>
            <w:szCs w:val="22"/>
          </w:rPr>
          <w:t xml:space="preserve">final </w:t>
        </w:r>
      </w:ins>
      <w:proofErr w:type="spellStart"/>
      <w:r w:rsidR="000F107C" w:rsidRPr="00E571CC">
        <w:rPr>
          <w:rFonts w:ascii="Arial" w:hAnsi="Arial" w:cs="Arial"/>
          <w:b/>
          <w:sz w:val="22"/>
          <w:szCs w:val="22"/>
        </w:rPr>
        <w:t>Final</w:t>
      </w:r>
      <w:proofErr w:type="spellEnd"/>
      <w:r w:rsidR="000F107C" w:rsidRPr="00E571CC">
        <w:rPr>
          <w:rFonts w:ascii="Arial" w:hAnsi="Arial" w:cs="Arial"/>
          <w:b/>
          <w:sz w:val="22"/>
          <w:szCs w:val="22"/>
        </w:rPr>
        <w:t xml:space="preserve"> </w:t>
      </w:r>
      <w:proofErr w:type="spellStart"/>
      <w:r w:rsidR="00544D14">
        <w:rPr>
          <w:rFonts w:ascii="Arial" w:hAnsi="Arial" w:cs="Arial"/>
          <w:b/>
          <w:sz w:val="22"/>
          <w:szCs w:val="22"/>
        </w:rPr>
        <w:t>Take</w:t>
      </w:r>
      <w:del w:id="1" w:author="Cushing, Judy" w:date="2013-05-29T22:13:00Z">
        <w:r w:rsidR="00544D14" w:rsidDel="00C91621">
          <w:rPr>
            <w:rFonts w:ascii="Arial" w:hAnsi="Arial" w:cs="Arial"/>
            <w:b/>
            <w:sz w:val="22"/>
            <w:szCs w:val="22"/>
          </w:rPr>
          <w:delText xml:space="preserve"> </w:delText>
        </w:r>
      </w:del>
      <w:r w:rsidR="00544D14">
        <w:rPr>
          <w:rFonts w:ascii="Arial" w:hAnsi="Arial" w:cs="Arial"/>
          <w:b/>
          <w:sz w:val="22"/>
          <w:szCs w:val="22"/>
        </w:rPr>
        <w:t>Hom</w:t>
      </w:r>
      <w:ins w:id="2" w:author="Cushing, Judy" w:date="2013-05-29T22:13:00Z">
        <w:r w:rsidR="00C91621">
          <w:rPr>
            <w:rFonts w:ascii="Arial" w:hAnsi="Arial" w:cs="Arial"/>
            <w:b/>
            <w:sz w:val="22"/>
            <w:szCs w:val="22"/>
          </w:rPr>
          <w:t>e</w:t>
        </w:r>
      </w:ins>
      <w:proofErr w:type="spellEnd"/>
      <w:r w:rsidR="00544D14">
        <w:rPr>
          <w:rFonts w:ascii="Arial" w:hAnsi="Arial" w:cs="Arial"/>
          <w:b/>
          <w:sz w:val="22"/>
          <w:szCs w:val="22"/>
        </w:rPr>
        <w:t xml:space="preserve"> </w:t>
      </w:r>
    </w:p>
    <w:p w:rsidR="00461A39" w:rsidRPr="00461A39" w:rsidRDefault="00F25959" w:rsidP="005354F8">
      <w:pPr>
        <w:rPr>
          <w:rFonts w:ascii="Arial" w:hAnsi="Arial" w:cs="Arial"/>
          <w:sz w:val="22"/>
          <w:szCs w:val="22"/>
        </w:rPr>
      </w:pPr>
      <w:r w:rsidRPr="00F25959">
        <w:rPr>
          <w:rFonts w:ascii="Arial" w:hAnsi="Arial" w:cs="Arial"/>
          <w:sz w:val="22"/>
          <w:szCs w:val="22"/>
        </w:rPr>
        <w:t xml:space="preserve">The statistics problems </w:t>
      </w:r>
      <w:r w:rsidR="00477299">
        <w:rPr>
          <w:rFonts w:ascii="Arial" w:hAnsi="Arial" w:cs="Arial"/>
          <w:sz w:val="22"/>
          <w:szCs w:val="22"/>
        </w:rPr>
        <w:t>below (Questions 1-6) have</w:t>
      </w:r>
      <w:r w:rsidRPr="00F25959">
        <w:rPr>
          <w:rFonts w:ascii="Arial" w:hAnsi="Arial" w:cs="Arial"/>
          <w:sz w:val="22"/>
          <w:szCs w:val="22"/>
        </w:rPr>
        <w:t xml:space="preserve"> </w:t>
      </w:r>
      <w:r w:rsidR="00477299">
        <w:rPr>
          <w:rFonts w:ascii="Arial" w:hAnsi="Arial" w:cs="Arial"/>
          <w:sz w:val="22"/>
          <w:szCs w:val="22"/>
        </w:rPr>
        <w:t xml:space="preserve">(as promised) </w:t>
      </w:r>
      <w:r w:rsidR="00544D14" w:rsidRPr="00F25959">
        <w:rPr>
          <w:rFonts w:ascii="Arial" w:hAnsi="Arial" w:cs="Arial"/>
          <w:sz w:val="22"/>
          <w:szCs w:val="22"/>
        </w:rPr>
        <w:t xml:space="preserve">not </w:t>
      </w:r>
      <w:r w:rsidRPr="00F25959">
        <w:rPr>
          <w:rFonts w:ascii="Arial" w:hAnsi="Arial" w:cs="Arial"/>
          <w:sz w:val="22"/>
          <w:szCs w:val="22"/>
        </w:rPr>
        <w:t>change</w:t>
      </w:r>
      <w:r w:rsidR="00477299">
        <w:rPr>
          <w:rFonts w:ascii="Arial" w:hAnsi="Arial" w:cs="Arial"/>
          <w:sz w:val="22"/>
          <w:szCs w:val="22"/>
        </w:rPr>
        <w:t>d</w:t>
      </w:r>
      <w:r w:rsidR="00BD5EC9">
        <w:rPr>
          <w:rFonts w:ascii="Arial" w:hAnsi="Arial" w:cs="Arial"/>
          <w:sz w:val="22"/>
          <w:szCs w:val="22"/>
        </w:rPr>
        <w:t xml:space="preserve">.  A dataset </w:t>
      </w:r>
      <w:r w:rsidR="0029307D">
        <w:rPr>
          <w:rFonts w:ascii="Arial" w:hAnsi="Arial" w:cs="Arial"/>
          <w:sz w:val="22"/>
          <w:szCs w:val="22"/>
        </w:rPr>
        <w:t xml:space="preserve">from ML </w:t>
      </w:r>
      <w:r w:rsidR="00BD5EC9">
        <w:rPr>
          <w:rFonts w:ascii="Arial" w:hAnsi="Arial" w:cs="Arial"/>
          <w:sz w:val="22"/>
          <w:szCs w:val="22"/>
        </w:rPr>
        <w:t>for Question</w:t>
      </w:r>
      <w:r w:rsidR="0029307D">
        <w:rPr>
          <w:rFonts w:ascii="Arial" w:hAnsi="Arial" w:cs="Arial"/>
          <w:sz w:val="22"/>
          <w:szCs w:val="22"/>
        </w:rPr>
        <w:t xml:space="preserve"> 7 (CART model)</w:t>
      </w:r>
      <w:r w:rsidR="00544D14">
        <w:rPr>
          <w:rFonts w:ascii="Arial" w:hAnsi="Arial" w:cs="Arial"/>
          <w:sz w:val="22"/>
          <w:szCs w:val="22"/>
        </w:rPr>
        <w:t xml:space="preserve"> </w:t>
      </w:r>
      <w:r w:rsidR="00BD5EC9">
        <w:rPr>
          <w:rFonts w:ascii="Arial" w:hAnsi="Arial" w:cs="Arial"/>
          <w:sz w:val="22"/>
          <w:szCs w:val="22"/>
        </w:rPr>
        <w:t>has</w:t>
      </w:r>
      <w:r w:rsidR="00544D14">
        <w:rPr>
          <w:rFonts w:ascii="Arial" w:hAnsi="Arial" w:cs="Arial"/>
          <w:sz w:val="22"/>
          <w:szCs w:val="22"/>
        </w:rPr>
        <w:t xml:space="preserve"> been added (again as promised).  </w:t>
      </w:r>
      <w:r w:rsidR="00477299">
        <w:rPr>
          <w:rFonts w:ascii="Arial" w:hAnsi="Arial" w:cs="Arial"/>
          <w:sz w:val="22"/>
          <w:szCs w:val="22"/>
        </w:rPr>
        <w:t xml:space="preserve">There is no </w:t>
      </w:r>
      <w:r>
        <w:rPr>
          <w:rFonts w:ascii="Arial" w:hAnsi="Arial" w:cs="Arial"/>
          <w:sz w:val="22"/>
          <w:szCs w:val="22"/>
        </w:rPr>
        <w:t xml:space="preserve">STELLA </w:t>
      </w:r>
      <w:r w:rsidR="00477299">
        <w:rPr>
          <w:rFonts w:ascii="Arial" w:hAnsi="Arial" w:cs="Arial"/>
          <w:sz w:val="22"/>
          <w:szCs w:val="22"/>
        </w:rPr>
        <w:t>problem</w:t>
      </w:r>
      <w:r w:rsidR="00544D14">
        <w:rPr>
          <w:rFonts w:ascii="Arial" w:hAnsi="Arial" w:cs="Arial"/>
          <w:sz w:val="22"/>
          <w:szCs w:val="22"/>
        </w:rPr>
        <w:t xml:space="preserve"> (sorry!)</w:t>
      </w:r>
      <w:r w:rsidR="00477299">
        <w:rPr>
          <w:rFonts w:ascii="Arial" w:hAnsi="Arial" w:cs="Arial"/>
          <w:sz w:val="22"/>
          <w:szCs w:val="22"/>
        </w:rPr>
        <w:t xml:space="preserve">. </w:t>
      </w:r>
      <w:r w:rsidRPr="00F25959">
        <w:rPr>
          <w:rFonts w:ascii="Arial" w:hAnsi="Arial" w:cs="Arial"/>
          <w:sz w:val="22"/>
          <w:szCs w:val="22"/>
        </w:rPr>
        <w:t xml:space="preserve">  </w:t>
      </w:r>
      <w:r w:rsidR="00461A39">
        <w:rPr>
          <w:rFonts w:ascii="Arial" w:hAnsi="Arial" w:cs="Arial"/>
          <w:sz w:val="22"/>
          <w:szCs w:val="22"/>
        </w:rPr>
        <w:t xml:space="preserve">Percentages for each question </w:t>
      </w:r>
      <w:r w:rsidR="00477299">
        <w:rPr>
          <w:rFonts w:ascii="Arial" w:hAnsi="Arial" w:cs="Arial"/>
          <w:sz w:val="22"/>
          <w:szCs w:val="22"/>
        </w:rPr>
        <w:t>have</w:t>
      </w:r>
      <w:r w:rsidR="00461A39">
        <w:rPr>
          <w:rFonts w:ascii="Arial" w:hAnsi="Arial" w:cs="Arial"/>
          <w:sz w:val="22"/>
          <w:szCs w:val="22"/>
        </w:rPr>
        <w:t xml:space="preserve"> change</w:t>
      </w:r>
      <w:r w:rsidR="00477299">
        <w:rPr>
          <w:rFonts w:ascii="Arial" w:hAnsi="Arial" w:cs="Arial"/>
          <w:sz w:val="22"/>
          <w:szCs w:val="22"/>
        </w:rPr>
        <w:t>d</w:t>
      </w:r>
      <w:r w:rsidR="00461A39">
        <w:rPr>
          <w:rFonts w:ascii="Arial" w:hAnsi="Arial" w:cs="Arial"/>
          <w:sz w:val="22"/>
          <w:szCs w:val="22"/>
        </w:rPr>
        <w:t xml:space="preserve"> slightly so </w:t>
      </w:r>
      <w:r w:rsidR="00544D14">
        <w:rPr>
          <w:rFonts w:ascii="Arial" w:hAnsi="Arial" w:cs="Arial"/>
          <w:sz w:val="22"/>
          <w:szCs w:val="22"/>
        </w:rPr>
        <w:t>the total percent</w:t>
      </w:r>
      <w:r w:rsidR="00461A39">
        <w:rPr>
          <w:rFonts w:ascii="Arial" w:hAnsi="Arial" w:cs="Arial"/>
          <w:sz w:val="22"/>
          <w:szCs w:val="22"/>
        </w:rPr>
        <w:t xml:space="preserve"> adds to 100.</w:t>
      </w:r>
    </w:p>
    <w:p w:rsidR="00F25959" w:rsidRPr="00E571CC" w:rsidRDefault="00F25959" w:rsidP="005354F8">
      <w:pPr>
        <w:rPr>
          <w:rFonts w:ascii="Arial" w:hAnsi="Arial" w:cs="Arial"/>
          <w:b/>
          <w:sz w:val="22"/>
          <w:szCs w:val="22"/>
        </w:rPr>
      </w:pPr>
      <w:bookmarkStart w:id="3" w:name="_GoBack"/>
      <w:bookmarkEnd w:id="3"/>
    </w:p>
    <w:p w:rsidR="00544D14" w:rsidRDefault="000F107C" w:rsidP="005354F8">
      <w:pPr>
        <w:rPr>
          <w:rFonts w:ascii="Arial" w:hAnsi="Arial" w:cs="Arial"/>
          <w:b/>
          <w:sz w:val="22"/>
          <w:szCs w:val="22"/>
        </w:rPr>
      </w:pPr>
      <w:r w:rsidRPr="00E571CC">
        <w:rPr>
          <w:rFonts w:ascii="Arial" w:hAnsi="Arial" w:cs="Arial"/>
          <w:b/>
          <w:sz w:val="22"/>
          <w:szCs w:val="22"/>
        </w:rPr>
        <w:t>Hard Copy – due Tuesday, Week 10</w:t>
      </w:r>
      <w:r w:rsidR="00D8485F" w:rsidRPr="00E571CC">
        <w:rPr>
          <w:rFonts w:ascii="Arial" w:hAnsi="Arial" w:cs="Arial"/>
          <w:b/>
          <w:sz w:val="22"/>
          <w:szCs w:val="22"/>
        </w:rPr>
        <w:t>, in Lab (hand in your</w:t>
      </w:r>
      <w:r w:rsidR="00477299">
        <w:rPr>
          <w:rFonts w:ascii="Arial" w:hAnsi="Arial" w:cs="Arial"/>
          <w:b/>
          <w:sz w:val="22"/>
          <w:szCs w:val="22"/>
        </w:rPr>
        <w:t xml:space="preserve"> Statistics </w:t>
      </w:r>
      <w:r w:rsidRPr="00E571CC">
        <w:rPr>
          <w:rFonts w:ascii="Arial" w:hAnsi="Arial" w:cs="Arial"/>
          <w:b/>
          <w:sz w:val="22"/>
          <w:szCs w:val="22"/>
        </w:rPr>
        <w:t>Portfolio</w:t>
      </w:r>
      <w:r w:rsidR="00D8485F" w:rsidRPr="00E571CC">
        <w:rPr>
          <w:rFonts w:ascii="Arial" w:hAnsi="Arial" w:cs="Arial"/>
          <w:b/>
          <w:sz w:val="22"/>
          <w:szCs w:val="22"/>
        </w:rPr>
        <w:t xml:space="preserve"> at the same time).</w:t>
      </w:r>
      <w:r w:rsidR="00477299">
        <w:rPr>
          <w:rFonts w:ascii="Arial" w:hAnsi="Arial" w:cs="Arial"/>
          <w:b/>
          <w:sz w:val="22"/>
          <w:szCs w:val="22"/>
        </w:rPr>
        <w:t xml:space="preserve">  </w:t>
      </w:r>
      <w:r w:rsidR="00544D14">
        <w:rPr>
          <w:rFonts w:ascii="Arial" w:hAnsi="Arial" w:cs="Arial"/>
          <w:b/>
          <w:sz w:val="22"/>
          <w:szCs w:val="22"/>
        </w:rPr>
        <w:t>Do NOT put the exam in your portfolio!</w:t>
      </w:r>
      <w:ins w:id="4" w:author="Cushing, Judy" w:date="2013-05-29T22:14:00Z">
        <w:r w:rsidR="00C91621">
          <w:rPr>
            <w:rFonts w:ascii="Arial" w:hAnsi="Arial" w:cs="Arial"/>
            <w:b/>
            <w:sz w:val="22"/>
            <w:szCs w:val="22"/>
          </w:rPr>
          <w:t xml:space="preserve"> </w:t>
        </w:r>
      </w:ins>
      <w:r w:rsidR="00544D14">
        <w:rPr>
          <w:rFonts w:ascii="Arial" w:hAnsi="Arial" w:cs="Arial"/>
          <w:b/>
          <w:sz w:val="22"/>
          <w:szCs w:val="22"/>
        </w:rPr>
        <w:t xml:space="preserve">See notes on the Week 9 stats lab </w:t>
      </w:r>
      <w:ins w:id="5" w:author="Cushing, Judy" w:date="2013-05-29T22:12:00Z">
        <w:r w:rsidR="00C91621">
          <w:rPr>
            <w:rFonts w:ascii="Arial" w:hAnsi="Arial" w:cs="Arial"/>
            <w:b/>
            <w:sz w:val="22"/>
            <w:szCs w:val="22"/>
          </w:rPr>
          <w:t xml:space="preserve">and on the Week 10 Schedule </w:t>
        </w:r>
      </w:ins>
      <w:r w:rsidR="00544D14">
        <w:rPr>
          <w:rFonts w:ascii="Arial" w:hAnsi="Arial" w:cs="Arial"/>
          <w:b/>
          <w:sz w:val="22"/>
          <w:szCs w:val="22"/>
        </w:rPr>
        <w:t>about the portfolio.</w:t>
      </w:r>
    </w:p>
    <w:p w:rsidR="00477299" w:rsidRDefault="00477299" w:rsidP="005354F8">
      <w:pPr>
        <w:rPr>
          <w:rFonts w:ascii="Arial" w:hAnsi="Arial" w:cs="Arial"/>
          <w:b/>
          <w:sz w:val="22"/>
          <w:szCs w:val="22"/>
        </w:rPr>
      </w:pPr>
    </w:p>
    <w:p w:rsidR="006C6B8C" w:rsidRPr="00E571CC" w:rsidRDefault="006C6B8C" w:rsidP="006C6B8C">
      <w:pPr>
        <w:rPr>
          <w:rFonts w:ascii="Arial" w:hAnsi="Arial" w:cs="Arial"/>
          <w:sz w:val="22"/>
          <w:szCs w:val="22"/>
        </w:rPr>
      </w:pPr>
      <w:r w:rsidRPr="00E571CC">
        <w:rPr>
          <w:rFonts w:ascii="Arial" w:hAnsi="Arial" w:cs="Arial"/>
          <w:sz w:val="22"/>
          <w:szCs w:val="22"/>
        </w:rPr>
        <w:t xml:space="preserve">There are </w:t>
      </w:r>
      <w:r w:rsidR="00C74EDA">
        <w:rPr>
          <w:rFonts w:ascii="Arial" w:hAnsi="Arial" w:cs="Arial"/>
          <w:sz w:val="22"/>
          <w:szCs w:val="22"/>
        </w:rPr>
        <w:t>10</w:t>
      </w:r>
      <w:r w:rsidRPr="00E571CC">
        <w:rPr>
          <w:rFonts w:ascii="Arial" w:hAnsi="Arial" w:cs="Arial"/>
          <w:sz w:val="22"/>
          <w:szCs w:val="22"/>
        </w:rPr>
        <w:t xml:space="preserve"> questions on this midterm</w:t>
      </w:r>
      <w:r w:rsidR="000F107C" w:rsidRPr="00E571CC">
        <w:rPr>
          <w:rFonts w:ascii="Arial" w:hAnsi="Arial" w:cs="Arial"/>
          <w:sz w:val="22"/>
          <w:szCs w:val="22"/>
        </w:rPr>
        <w:t xml:space="preserve">.  </w:t>
      </w:r>
      <w:r w:rsidR="00F25959">
        <w:rPr>
          <w:rFonts w:ascii="Arial" w:hAnsi="Arial" w:cs="Arial"/>
          <w:sz w:val="22"/>
          <w:szCs w:val="22"/>
        </w:rPr>
        <w:t xml:space="preserve">The last two problems </w:t>
      </w:r>
      <w:r w:rsidRPr="00E571CC">
        <w:rPr>
          <w:rFonts w:ascii="Arial" w:hAnsi="Arial" w:cs="Arial"/>
          <w:sz w:val="22"/>
          <w:szCs w:val="22"/>
        </w:rPr>
        <w:t xml:space="preserve">are “open-ended”.  That means you could spend many hours working on </w:t>
      </w:r>
      <w:r w:rsidR="002E69E2" w:rsidRPr="00E571CC">
        <w:rPr>
          <w:rFonts w:ascii="Arial" w:hAnsi="Arial" w:cs="Arial"/>
          <w:sz w:val="22"/>
          <w:szCs w:val="22"/>
        </w:rPr>
        <w:t>them</w:t>
      </w:r>
      <w:r w:rsidRPr="00E571CC">
        <w:rPr>
          <w:rFonts w:ascii="Arial" w:hAnsi="Arial" w:cs="Arial"/>
          <w:sz w:val="22"/>
          <w:szCs w:val="22"/>
        </w:rPr>
        <w:t xml:space="preserve">, </w:t>
      </w:r>
      <w:r w:rsidR="00347961" w:rsidRPr="00E571CC">
        <w:rPr>
          <w:rFonts w:ascii="Arial" w:hAnsi="Arial" w:cs="Arial"/>
          <w:sz w:val="22"/>
          <w:szCs w:val="22"/>
        </w:rPr>
        <w:t>but you</w:t>
      </w:r>
      <w:r w:rsidRPr="00E571CC">
        <w:rPr>
          <w:rFonts w:ascii="Arial" w:hAnsi="Arial" w:cs="Arial"/>
          <w:sz w:val="22"/>
          <w:szCs w:val="22"/>
        </w:rPr>
        <w:t xml:space="preserve"> have limited </w:t>
      </w:r>
      <w:r w:rsidR="00347961" w:rsidRPr="00E571CC">
        <w:rPr>
          <w:rFonts w:ascii="Arial" w:hAnsi="Arial" w:cs="Arial"/>
          <w:sz w:val="22"/>
          <w:szCs w:val="22"/>
        </w:rPr>
        <w:t xml:space="preserve">time, so I’ve limited </w:t>
      </w:r>
      <w:r w:rsidRPr="00E571CC">
        <w:rPr>
          <w:rFonts w:ascii="Arial" w:hAnsi="Arial" w:cs="Arial"/>
          <w:sz w:val="22"/>
          <w:szCs w:val="22"/>
        </w:rPr>
        <w:t>the number of pages for each question</w:t>
      </w:r>
      <w:r w:rsidR="002E69E2" w:rsidRPr="00E571CC">
        <w:rPr>
          <w:rFonts w:ascii="Arial" w:hAnsi="Arial" w:cs="Arial"/>
          <w:sz w:val="22"/>
          <w:szCs w:val="22"/>
        </w:rPr>
        <w:t>.</w:t>
      </w:r>
      <w:r w:rsidRPr="00E571CC">
        <w:rPr>
          <w:rFonts w:ascii="Arial" w:hAnsi="Arial" w:cs="Arial"/>
          <w:sz w:val="22"/>
          <w:szCs w:val="22"/>
        </w:rPr>
        <w:t xml:space="preserve"> If you have been keeping up with labs, you should be able to do this in </w:t>
      </w:r>
      <w:r w:rsidR="00F25959">
        <w:rPr>
          <w:rFonts w:ascii="Arial" w:hAnsi="Arial" w:cs="Arial"/>
          <w:sz w:val="22"/>
          <w:szCs w:val="22"/>
        </w:rPr>
        <w:t xml:space="preserve">way </w:t>
      </w:r>
      <w:r w:rsidRPr="00E571CC">
        <w:rPr>
          <w:rFonts w:ascii="Arial" w:hAnsi="Arial" w:cs="Arial"/>
          <w:sz w:val="22"/>
          <w:szCs w:val="22"/>
        </w:rPr>
        <w:t xml:space="preserve">less than 6 hours.  </w:t>
      </w:r>
    </w:p>
    <w:p w:rsidR="006C6B8C" w:rsidRPr="00E571CC" w:rsidRDefault="006C6B8C" w:rsidP="007E71FD">
      <w:pPr>
        <w:rPr>
          <w:rFonts w:ascii="Arial" w:hAnsi="Arial" w:cs="Arial"/>
          <w:sz w:val="22"/>
          <w:szCs w:val="22"/>
        </w:rPr>
      </w:pPr>
    </w:p>
    <w:p w:rsidR="00347961" w:rsidRPr="00E571CC" w:rsidRDefault="00D8485F" w:rsidP="007E71FD">
      <w:pPr>
        <w:rPr>
          <w:rFonts w:ascii="Arial" w:hAnsi="Arial" w:cs="Arial"/>
          <w:sz w:val="22"/>
          <w:szCs w:val="22"/>
        </w:rPr>
      </w:pPr>
      <w:r w:rsidRPr="00E571CC">
        <w:rPr>
          <w:rFonts w:ascii="Arial" w:hAnsi="Arial" w:cs="Arial"/>
          <w:sz w:val="22"/>
          <w:szCs w:val="22"/>
        </w:rPr>
        <w:t>This Take Home Exam should be an individual effort, but you are</w:t>
      </w:r>
      <w:r w:rsidR="000F107C" w:rsidRPr="00E571CC">
        <w:rPr>
          <w:rFonts w:ascii="Arial" w:hAnsi="Arial" w:cs="Arial"/>
          <w:sz w:val="22"/>
          <w:szCs w:val="22"/>
        </w:rPr>
        <w:t xml:space="preserve"> free to ask questions in class, </w:t>
      </w:r>
      <w:r w:rsidRPr="00E571CC">
        <w:rPr>
          <w:rFonts w:ascii="Arial" w:hAnsi="Arial" w:cs="Arial"/>
          <w:sz w:val="22"/>
          <w:szCs w:val="22"/>
        </w:rPr>
        <w:t xml:space="preserve">lab, </w:t>
      </w:r>
      <w:r w:rsidR="000F107C" w:rsidRPr="00E571CC">
        <w:rPr>
          <w:rFonts w:ascii="Arial" w:hAnsi="Arial" w:cs="Arial"/>
          <w:sz w:val="22"/>
          <w:szCs w:val="22"/>
        </w:rPr>
        <w:t xml:space="preserve">and help sessions, </w:t>
      </w:r>
      <w:r w:rsidRPr="00E571CC">
        <w:rPr>
          <w:rFonts w:ascii="Arial" w:hAnsi="Arial" w:cs="Arial"/>
          <w:sz w:val="22"/>
          <w:szCs w:val="22"/>
        </w:rPr>
        <w:t xml:space="preserve">or email </w:t>
      </w:r>
      <w:proofErr w:type="spellStart"/>
      <w:r w:rsidRPr="00E571CC">
        <w:rPr>
          <w:rFonts w:ascii="Arial" w:hAnsi="Arial" w:cs="Arial"/>
          <w:sz w:val="22"/>
          <w:szCs w:val="22"/>
        </w:rPr>
        <w:t>judyc</w:t>
      </w:r>
      <w:proofErr w:type="spellEnd"/>
      <w:r w:rsidRPr="00E571CC">
        <w:rPr>
          <w:rFonts w:ascii="Arial" w:hAnsi="Arial" w:cs="Arial"/>
          <w:sz w:val="22"/>
          <w:szCs w:val="22"/>
        </w:rPr>
        <w:t xml:space="preserve"> if you get stuck.  If there are clarifying questions that need to be answered I will </w:t>
      </w:r>
      <w:del w:id="6" w:author="Cushing, Judy" w:date="2013-05-29T22:15:00Z">
        <w:r w:rsidRPr="00E571CC" w:rsidDel="00C91621">
          <w:rPr>
            <w:rFonts w:ascii="Arial" w:hAnsi="Arial" w:cs="Arial"/>
            <w:sz w:val="22"/>
            <w:szCs w:val="22"/>
          </w:rPr>
          <w:delText>email the whole class</w:delText>
        </w:r>
      </w:del>
      <w:ins w:id="7" w:author="Cushing, Judy" w:date="2013-05-29T22:15:00Z">
        <w:r w:rsidR="00C91621">
          <w:rPr>
            <w:rFonts w:ascii="Arial" w:hAnsi="Arial" w:cs="Arial"/>
            <w:sz w:val="22"/>
            <w:szCs w:val="22"/>
          </w:rPr>
          <w:t>post questions and answers on a FAQ</w:t>
        </w:r>
      </w:ins>
      <w:ins w:id="8" w:author="Cushing, Judy" w:date="2013-05-30T00:04:00Z">
        <w:r w:rsidR="009E365C">
          <w:rPr>
            <w:rFonts w:ascii="Arial" w:hAnsi="Arial" w:cs="Arial"/>
            <w:sz w:val="22"/>
            <w:szCs w:val="22"/>
          </w:rPr>
          <w:t xml:space="preserve"> - </w:t>
        </w:r>
        <w:r w:rsidR="009E365C" w:rsidRPr="009E365C">
          <w:rPr>
            <w:rFonts w:ascii="Arial" w:hAnsi="Arial" w:cs="Arial"/>
            <w:sz w:val="22"/>
            <w:szCs w:val="22"/>
          </w:rPr>
          <w:t>http://blogs.evergreen.edu/cpat/stats-2/stats-final-faq/</w:t>
        </w:r>
      </w:ins>
      <w:r w:rsidRPr="00E571CC">
        <w:rPr>
          <w:rFonts w:ascii="Arial" w:hAnsi="Arial" w:cs="Arial"/>
          <w:sz w:val="22"/>
          <w:szCs w:val="22"/>
        </w:rPr>
        <w:t>.</w:t>
      </w:r>
      <w:r w:rsidR="00A119A8" w:rsidRPr="00E571CC">
        <w:rPr>
          <w:rFonts w:ascii="Arial" w:hAnsi="Arial" w:cs="Arial"/>
          <w:sz w:val="22"/>
          <w:szCs w:val="22"/>
        </w:rPr>
        <w:t xml:space="preserve">  </w:t>
      </w:r>
      <w:r w:rsidR="00F25959">
        <w:rPr>
          <w:rFonts w:ascii="Arial" w:hAnsi="Arial" w:cs="Arial"/>
          <w:sz w:val="22"/>
          <w:szCs w:val="22"/>
        </w:rPr>
        <w:t>The statistics tests (the first on the exam)</w:t>
      </w:r>
      <w:r w:rsidR="00347961" w:rsidRPr="00E571CC">
        <w:rPr>
          <w:rFonts w:ascii="Arial" w:hAnsi="Arial" w:cs="Arial"/>
          <w:sz w:val="22"/>
          <w:szCs w:val="22"/>
        </w:rPr>
        <w:t xml:space="preserve"> are probably easier (and will be quicker than </w:t>
      </w:r>
      <w:r w:rsidR="00F25959">
        <w:rPr>
          <w:rFonts w:ascii="Arial" w:hAnsi="Arial" w:cs="Arial"/>
          <w:sz w:val="22"/>
          <w:szCs w:val="22"/>
        </w:rPr>
        <w:t xml:space="preserve">the </w:t>
      </w:r>
      <w:del w:id="9" w:author="Cushing, Judy" w:date="2013-05-30T00:04:00Z">
        <w:r w:rsidR="00F25959" w:rsidDel="009E365C">
          <w:rPr>
            <w:rFonts w:ascii="Arial" w:hAnsi="Arial" w:cs="Arial"/>
            <w:sz w:val="22"/>
            <w:szCs w:val="22"/>
          </w:rPr>
          <w:delText xml:space="preserve">Stella and </w:delText>
        </w:r>
      </w:del>
      <w:r w:rsidR="00F25959">
        <w:rPr>
          <w:rFonts w:ascii="Arial" w:hAnsi="Arial" w:cs="Arial"/>
          <w:sz w:val="22"/>
          <w:szCs w:val="22"/>
        </w:rPr>
        <w:t>1kcs problems</w:t>
      </w:r>
      <w:r w:rsidR="00347961" w:rsidRPr="00E571CC">
        <w:rPr>
          <w:rFonts w:ascii="Arial" w:hAnsi="Arial" w:cs="Arial"/>
          <w:sz w:val="22"/>
          <w:szCs w:val="22"/>
        </w:rPr>
        <w:t xml:space="preserve">), so you </w:t>
      </w:r>
      <w:r w:rsidR="000F107C" w:rsidRPr="00E571CC">
        <w:rPr>
          <w:rFonts w:ascii="Arial" w:hAnsi="Arial" w:cs="Arial"/>
          <w:sz w:val="22"/>
          <w:szCs w:val="22"/>
        </w:rPr>
        <w:t xml:space="preserve">should </w:t>
      </w:r>
      <w:r w:rsidR="00347961" w:rsidRPr="00E571CC">
        <w:rPr>
          <w:rFonts w:ascii="Arial" w:hAnsi="Arial" w:cs="Arial"/>
          <w:sz w:val="22"/>
          <w:szCs w:val="22"/>
        </w:rPr>
        <w:t>warm up on those.</w:t>
      </w:r>
    </w:p>
    <w:p w:rsidR="0010340F" w:rsidRPr="00E571CC" w:rsidRDefault="0010340F" w:rsidP="005354F8">
      <w:pPr>
        <w:rPr>
          <w:rFonts w:ascii="Arial" w:hAnsi="Arial" w:cs="Arial"/>
          <w:b/>
          <w:sz w:val="22"/>
          <w:szCs w:val="22"/>
        </w:rPr>
      </w:pPr>
    </w:p>
    <w:p w:rsidR="0079329B" w:rsidRPr="00E571CC" w:rsidRDefault="00347961" w:rsidP="00E25EB4">
      <w:pPr>
        <w:autoSpaceDE w:val="0"/>
        <w:autoSpaceDN w:val="0"/>
        <w:adjustRightInd w:val="0"/>
        <w:rPr>
          <w:rFonts w:ascii="Arial" w:hAnsi="Arial" w:cs="Arial"/>
          <w:color w:val="000000"/>
          <w:sz w:val="22"/>
          <w:szCs w:val="22"/>
        </w:rPr>
      </w:pPr>
      <w:proofErr w:type="gramStart"/>
      <w:r w:rsidRPr="00E571CC">
        <w:rPr>
          <w:rFonts w:ascii="Arial" w:hAnsi="Arial" w:cs="Arial"/>
          <w:b/>
          <w:color w:val="000000"/>
          <w:sz w:val="22"/>
          <w:szCs w:val="22"/>
          <w:u w:val="single"/>
        </w:rPr>
        <w:t xml:space="preserve">Question </w:t>
      </w:r>
      <w:r w:rsidR="00F25959">
        <w:rPr>
          <w:rFonts w:ascii="Arial" w:hAnsi="Arial" w:cs="Arial"/>
          <w:b/>
          <w:color w:val="000000"/>
          <w:sz w:val="22"/>
          <w:szCs w:val="22"/>
          <w:u w:val="single"/>
        </w:rPr>
        <w:t>1</w:t>
      </w:r>
      <w:r w:rsidR="0079329B" w:rsidRPr="00E571CC">
        <w:rPr>
          <w:rFonts w:ascii="Arial" w:hAnsi="Arial" w:cs="Arial"/>
          <w:b/>
          <w:color w:val="000000"/>
          <w:sz w:val="22"/>
          <w:szCs w:val="22"/>
        </w:rPr>
        <w:t xml:space="preserve"> (10</w:t>
      </w:r>
      <w:r w:rsidR="00D9370E" w:rsidRPr="00E571CC">
        <w:rPr>
          <w:rFonts w:ascii="Arial" w:hAnsi="Arial" w:cs="Arial"/>
          <w:b/>
          <w:color w:val="000000"/>
          <w:sz w:val="22"/>
          <w:szCs w:val="22"/>
        </w:rPr>
        <w:t>%)</w:t>
      </w:r>
      <w:r w:rsidRPr="00E571CC">
        <w:rPr>
          <w:rFonts w:ascii="Arial" w:hAnsi="Arial" w:cs="Arial"/>
          <w:b/>
          <w:color w:val="000000"/>
          <w:sz w:val="22"/>
          <w:szCs w:val="22"/>
        </w:rPr>
        <w:t>.</w:t>
      </w:r>
      <w:proofErr w:type="gramEnd"/>
      <w:r w:rsidRPr="00E571CC">
        <w:rPr>
          <w:rFonts w:ascii="Arial" w:hAnsi="Arial" w:cs="Arial"/>
          <w:color w:val="000000"/>
          <w:sz w:val="22"/>
          <w:szCs w:val="22"/>
        </w:rPr>
        <w:t xml:space="preserve">  </w:t>
      </w:r>
      <w:proofErr w:type="gramStart"/>
      <w:r w:rsidRPr="00E571CC">
        <w:rPr>
          <w:rFonts w:ascii="Arial" w:hAnsi="Arial" w:cs="Arial"/>
          <w:color w:val="000000"/>
          <w:sz w:val="22"/>
          <w:szCs w:val="22"/>
        </w:rPr>
        <w:t>T-test.</w:t>
      </w:r>
      <w:proofErr w:type="gramEnd"/>
      <w:r w:rsidRPr="00E571CC">
        <w:rPr>
          <w:rFonts w:ascii="Arial" w:hAnsi="Arial" w:cs="Arial"/>
          <w:color w:val="000000"/>
          <w:sz w:val="22"/>
          <w:szCs w:val="22"/>
        </w:rPr>
        <w:t xml:space="preserve">  </w:t>
      </w:r>
    </w:p>
    <w:p w:rsidR="0079329B" w:rsidRPr="00E571CC" w:rsidRDefault="0079329B" w:rsidP="00E25EB4">
      <w:pPr>
        <w:autoSpaceDE w:val="0"/>
        <w:autoSpaceDN w:val="0"/>
        <w:adjustRightInd w:val="0"/>
        <w:rPr>
          <w:rFonts w:ascii="Arial" w:hAnsi="Arial" w:cs="Arial"/>
          <w:color w:val="000000"/>
          <w:sz w:val="22"/>
          <w:szCs w:val="22"/>
        </w:rPr>
      </w:pPr>
    </w:p>
    <w:p w:rsidR="00347961" w:rsidRPr="00E571CC" w:rsidRDefault="00CE12EF" w:rsidP="00E25EB4">
      <w:pPr>
        <w:autoSpaceDE w:val="0"/>
        <w:autoSpaceDN w:val="0"/>
        <w:adjustRightInd w:val="0"/>
        <w:rPr>
          <w:rFonts w:ascii="Arial" w:hAnsi="Arial" w:cs="Arial"/>
          <w:color w:val="000000"/>
          <w:sz w:val="22"/>
          <w:szCs w:val="22"/>
        </w:rPr>
      </w:pPr>
      <w:r>
        <w:rPr>
          <w:rFonts w:ascii="Arial" w:hAnsi="Arial" w:cs="Arial"/>
          <w:color w:val="000000"/>
          <w:sz w:val="22"/>
          <w:szCs w:val="22"/>
        </w:rPr>
        <w:t>In a s</w:t>
      </w:r>
      <w:r w:rsidR="0047574B">
        <w:rPr>
          <w:rFonts w:ascii="Arial" w:hAnsi="Arial" w:cs="Arial"/>
          <w:color w:val="000000"/>
          <w:sz w:val="22"/>
          <w:szCs w:val="22"/>
        </w:rPr>
        <w:t>tudy of cereal leaf beetle dama</w:t>
      </w:r>
      <w:r>
        <w:rPr>
          <w:rFonts w:ascii="Arial" w:hAnsi="Arial" w:cs="Arial"/>
          <w:color w:val="000000"/>
          <w:sz w:val="22"/>
          <w:szCs w:val="22"/>
        </w:rPr>
        <w:t xml:space="preserve">ge on oats, researchers measured the number of beetle larvae per stem in small plots of oats after randomly applying one of two treatments:  no pesticide or </w:t>
      </w:r>
      <w:proofErr w:type="spellStart"/>
      <w:r>
        <w:rPr>
          <w:rFonts w:ascii="Arial" w:hAnsi="Arial" w:cs="Arial"/>
          <w:color w:val="000000"/>
          <w:sz w:val="22"/>
          <w:szCs w:val="22"/>
        </w:rPr>
        <w:t>Malathion</w:t>
      </w:r>
      <w:proofErr w:type="spellEnd"/>
      <w:r>
        <w:rPr>
          <w:rFonts w:ascii="Arial" w:hAnsi="Arial" w:cs="Arial"/>
          <w:color w:val="000000"/>
          <w:sz w:val="22"/>
          <w:szCs w:val="22"/>
        </w:rPr>
        <w:t xml:space="preserve"> at the rate of 0.25 pounds per acre.  </w:t>
      </w:r>
      <w:r w:rsidR="0047574B">
        <w:rPr>
          <w:rFonts w:ascii="Arial" w:hAnsi="Arial" w:cs="Arial"/>
          <w:color w:val="000000"/>
          <w:sz w:val="22"/>
          <w:szCs w:val="22"/>
        </w:rPr>
        <w:t xml:space="preserve">Is there significant evidence at the 1% level that the mean number of larvae per stem is reduced by </w:t>
      </w:r>
      <w:proofErr w:type="spellStart"/>
      <w:r w:rsidR="0047574B">
        <w:rPr>
          <w:rFonts w:ascii="Arial" w:hAnsi="Arial" w:cs="Arial"/>
          <w:color w:val="000000"/>
          <w:sz w:val="22"/>
          <w:szCs w:val="22"/>
        </w:rPr>
        <w:t>Malathion</w:t>
      </w:r>
      <w:proofErr w:type="spellEnd"/>
      <w:r w:rsidR="0047574B">
        <w:rPr>
          <w:rFonts w:ascii="Arial" w:hAnsi="Arial" w:cs="Arial"/>
          <w:color w:val="000000"/>
          <w:sz w:val="22"/>
          <w:szCs w:val="22"/>
        </w:rPr>
        <w:t>?</w:t>
      </w:r>
      <w:ins w:id="10" w:author="Cushing, Judy" w:date="2013-05-29T22:01:00Z">
        <w:r w:rsidR="00AB0B3E">
          <w:rPr>
            <w:rFonts w:ascii="Arial" w:hAnsi="Arial" w:cs="Arial"/>
            <w:color w:val="000000"/>
            <w:sz w:val="22"/>
            <w:szCs w:val="22"/>
          </w:rPr>
          <w:t xml:space="preserve">  Data for this problem are in the data sheet (Q1-t-test-beetles)</w:t>
        </w:r>
      </w:ins>
      <w:ins w:id="11" w:author="Cushing, Judy" w:date="2013-05-29T22:02:00Z">
        <w:r w:rsidR="00AB0B3E">
          <w:rPr>
            <w:rFonts w:ascii="Arial" w:hAnsi="Arial" w:cs="Arial"/>
            <w:color w:val="000000"/>
            <w:sz w:val="22"/>
            <w:szCs w:val="22"/>
          </w:rPr>
          <w:t>.</w:t>
        </w:r>
      </w:ins>
    </w:p>
    <w:p w:rsidR="0062584C" w:rsidRPr="00E571CC" w:rsidRDefault="0062584C" w:rsidP="00E25EB4">
      <w:pPr>
        <w:autoSpaceDE w:val="0"/>
        <w:autoSpaceDN w:val="0"/>
        <w:adjustRightInd w:val="0"/>
        <w:rPr>
          <w:rFonts w:ascii="Arial" w:hAnsi="Arial" w:cs="Arial"/>
          <w:color w:val="000000"/>
          <w:sz w:val="22"/>
          <w:szCs w:val="22"/>
        </w:rPr>
      </w:pPr>
    </w:p>
    <w:p w:rsidR="0062584C" w:rsidRPr="00E571CC" w:rsidRDefault="0062584C" w:rsidP="0062584C">
      <w:pPr>
        <w:pStyle w:val="ListParagraph"/>
        <w:numPr>
          <w:ilvl w:val="0"/>
          <w:numId w:val="17"/>
        </w:numPr>
        <w:autoSpaceDE w:val="0"/>
        <w:autoSpaceDN w:val="0"/>
        <w:adjustRightInd w:val="0"/>
        <w:rPr>
          <w:rFonts w:ascii="Arial" w:hAnsi="Arial" w:cs="Arial"/>
          <w:color w:val="000000"/>
          <w:sz w:val="22"/>
          <w:szCs w:val="22"/>
        </w:rPr>
      </w:pPr>
      <w:r w:rsidRPr="00E571CC">
        <w:rPr>
          <w:rFonts w:ascii="Arial" w:hAnsi="Arial" w:cs="Arial"/>
          <w:color w:val="000000"/>
          <w:sz w:val="22"/>
          <w:szCs w:val="22"/>
        </w:rPr>
        <w:t xml:space="preserve">Present the data graphically.  Are there outliers or strong </w:t>
      </w:r>
      <w:proofErr w:type="spellStart"/>
      <w:r w:rsidRPr="00E571CC">
        <w:rPr>
          <w:rFonts w:ascii="Arial" w:hAnsi="Arial" w:cs="Arial"/>
          <w:color w:val="000000"/>
          <w:sz w:val="22"/>
          <w:szCs w:val="22"/>
        </w:rPr>
        <w:t>skewness</w:t>
      </w:r>
      <w:proofErr w:type="spellEnd"/>
      <w:r w:rsidRPr="00E571CC">
        <w:rPr>
          <w:rFonts w:ascii="Arial" w:hAnsi="Arial" w:cs="Arial"/>
          <w:color w:val="000000"/>
          <w:sz w:val="22"/>
          <w:szCs w:val="22"/>
        </w:rPr>
        <w:t xml:space="preserve"> that might prevent the use of the t-test?</w:t>
      </w:r>
    </w:p>
    <w:p w:rsidR="00F25959" w:rsidRDefault="0062584C" w:rsidP="0062584C">
      <w:pPr>
        <w:pStyle w:val="ListParagraph"/>
        <w:numPr>
          <w:ilvl w:val="0"/>
          <w:numId w:val="17"/>
        </w:numPr>
        <w:autoSpaceDE w:val="0"/>
        <w:autoSpaceDN w:val="0"/>
        <w:adjustRightInd w:val="0"/>
        <w:rPr>
          <w:rFonts w:ascii="Arial" w:hAnsi="Arial" w:cs="Arial"/>
          <w:color w:val="000000"/>
          <w:sz w:val="22"/>
          <w:szCs w:val="22"/>
        </w:rPr>
      </w:pPr>
      <w:r w:rsidRPr="00E571CC">
        <w:rPr>
          <w:rFonts w:ascii="Arial" w:hAnsi="Arial" w:cs="Arial"/>
          <w:color w:val="000000"/>
          <w:sz w:val="22"/>
          <w:szCs w:val="22"/>
        </w:rPr>
        <w:t>State the null and alternative hypotheses for a statis</w:t>
      </w:r>
      <w:r w:rsidR="004E5F97" w:rsidRPr="00E571CC">
        <w:rPr>
          <w:rFonts w:ascii="Arial" w:hAnsi="Arial" w:cs="Arial"/>
          <w:color w:val="000000"/>
          <w:sz w:val="22"/>
          <w:szCs w:val="22"/>
        </w:rPr>
        <w:t>tical test of the claim that chi</w:t>
      </w:r>
      <w:r w:rsidRPr="00E571CC">
        <w:rPr>
          <w:rFonts w:ascii="Arial" w:hAnsi="Arial" w:cs="Arial"/>
          <w:color w:val="000000"/>
          <w:sz w:val="22"/>
          <w:szCs w:val="22"/>
        </w:rPr>
        <w:t xml:space="preserve">cks fed high-lysine corn gain weight faster.  </w:t>
      </w:r>
    </w:p>
    <w:p w:rsidR="0062584C" w:rsidRPr="00E571CC" w:rsidRDefault="00F25959" w:rsidP="0062584C">
      <w:pPr>
        <w:pStyle w:val="ListParagraph"/>
        <w:numPr>
          <w:ilvl w:val="0"/>
          <w:numId w:val="17"/>
        </w:numPr>
        <w:autoSpaceDE w:val="0"/>
        <w:autoSpaceDN w:val="0"/>
        <w:adjustRightInd w:val="0"/>
        <w:rPr>
          <w:rFonts w:ascii="Arial" w:hAnsi="Arial" w:cs="Arial"/>
          <w:color w:val="000000"/>
          <w:sz w:val="22"/>
          <w:szCs w:val="22"/>
        </w:rPr>
      </w:pPr>
      <w:r>
        <w:rPr>
          <w:rFonts w:ascii="Arial" w:hAnsi="Arial" w:cs="Arial"/>
          <w:color w:val="000000"/>
          <w:sz w:val="22"/>
          <w:szCs w:val="22"/>
        </w:rPr>
        <w:t>Carry out the test using JMP</w:t>
      </w:r>
      <w:r w:rsidR="0062584C" w:rsidRPr="00E571CC">
        <w:rPr>
          <w:rFonts w:ascii="Arial" w:hAnsi="Arial" w:cs="Arial"/>
          <w:color w:val="000000"/>
          <w:sz w:val="22"/>
          <w:szCs w:val="22"/>
        </w:rPr>
        <w:t xml:space="preserve"> and report the result.  </w:t>
      </w:r>
    </w:p>
    <w:p w:rsidR="0062584C" w:rsidRPr="00E571CC" w:rsidRDefault="0062584C" w:rsidP="0062584C">
      <w:pPr>
        <w:pStyle w:val="ListParagraph"/>
        <w:numPr>
          <w:ilvl w:val="0"/>
          <w:numId w:val="17"/>
        </w:numPr>
        <w:autoSpaceDE w:val="0"/>
        <w:autoSpaceDN w:val="0"/>
        <w:adjustRightInd w:val="0"/>
        <w:rPr>
          <w:rFonts w:ascii="Arial" w:hAnsi="Arial" w:cs="Arial"/>
          <w:color w:val="000000"/>
          <w:sz w:val="22"/>
          <w:szCs w:val="22"/>
        </w:rPr>
      </w:pPr>
      <w:r w:rsidRPr="00E571CC">
        <w:rPr>
          <w:rFonts w:ascii="Arial" w:hAnsi="Arial" w:cs="Arial"/>
          <w:color w:val="000000"/>
          <w:sz w:val="22"/>
          <w:szCs w:val="22"/>
        </w:rPr>
        <w:t>(</w:t>
      </w:r>
      <w:proofErr w:type="gramStart"/>
      <w:r w:rsidRPr="00E571CC">
        <w:rPr>
          <w:rFonts w:ascii="Arial" w:hAnsi="Arial" w:cs="Arial"/>
          <w:color w:val="000000"/>
          <w:sz w:val="22"/>
          <w:szCs w:val="22"/>
        </w:rPr>
        <w:t>optional</w:t>
      </w:r>
      <w:proofErr w:type="gramEnd"/>
      <w:r w:rsidRPr="00E571CC">
        <w:rPr>
          <w:rFonts w:ascii="Arial" w:hAnsi="Arial" w:cs="Arial"/>
          <w:color w:val="000000"/>
          <w:sz w:val="22"/>
          <w:szCs w:val="22"/>
        </w:rPr>
        <w:t xml:space="preserve">) give a 95% confidence interval for the mean </w:t>
      </w:r>
      <w:r w:rsidR="0047574B">
        <w:rPr>
          <w:rFonts w:ascii="Arial" w:hAnsi="Arial" w:cs="Arial"/>
          <w:color w:val="000000"/>
          <w:sz w:val="22"/>
          <w:szCs w:val="22"/>
        </w:rPr>
        <w:t>difference in number of larvae per stem.</w:t>
      </w:r>
    </w:p>
    <w:p w:rsidR="0062584C" w:rsidRPr="00E571CC" w:rsidRDefault="0062584C" w:rsidP="0062584C">
      <w:pPr>
        <w:autoSpaceDE w:val="0"/>
        <w:autoSpaceDN w:val="0"/>
        <w:adjustRightInd w:val="0"/>
        <w:rPr>
          <w:rFonts w:ascii="Arial" w:hAnsi="Arial" w:cs="Arial"/>
          <w:color w:val="000000"/>
          <w:sz w:val="22"/>
          <w:szCs w:val="22"/>
        </w:rPr>
      </w:pPr>
    </w:p>
    <w:p w:rsidR="0062584C" w:rsidRDefault="004E5F97" w:rsidP="0062584C">
      <w:pPr>
        <w:autoSpaceDE w:val="0"/>
        <w:autoSpaceDN w:val="0"/>
        <w:adjustRightInd w:val="0"/>
        <w:rPr>
          <w:rFonts w:ascii="Arial" w:hAnsi="Arial" w:cs="Arial"/>
          <w:color w:val="000000"/>
          <w:sz w:val="22"/>
          <w:szCs w:val="22"/>
        </w:rPr>
      </w:pPr>
      <w:r w:rsidRPr="00E571CC">
        <w:rPr>
          <w:rFonts w:ascii="Arial" w:hAnsi="Arial" w:cs="Arial"/>
          <w:color w:val="000000"/>
          <w:sz w:val="22"/>
          <w:szCs w:val="22"/>
        </w:rPr>
        <w:t xml:space="preserve">Your answer to this question should be no more than 1 page!  </w:t>
      </w:r>
    </w:p>
    <w:p w:rsidR="00F25959" w:rsidRPr="00E571CC" w:rsidRDefault="00F25959" w:rsidP="0062584C">
      <w:pPr>
        <w:autoSpaceDE w:val="0"/>
        <w:autoSpaceDN w:val="0"/>
        <w:adjustRightInd w:val="0"/>
        <w:rPr>
          <w:rFonts w:ascii="Arial" w:hAnsi="Arial" w:cs="Arial"/>
          <w:color w:val="000000"/>
          <w:sz w:val="22"/>
          <w:szCs w:val="22"/>
        </w:rPr>
      </w:pPr>
    </w:p>
    <w:p w:rsidR="004E5F97" w:rsidRPr="00E571CC" w:rsidRDefault="004E5F97" w:rsidP="0062584C">
      <w:pPr>
        <w:autoSpaceDE w:val="0"/>
        <w:autoSpaceDN w:val="0"/>
        <w:adjustRightInd w:val="0"/>
        <w:rPr>
          <w:rFonts w:ascii="Arial" w:hAnsi="Arial" w:cs="Arial"/>
          <w:color w:val="000000"/>
          <w:sz w:val="22"/>
          <w:szCs w:val="22"/>
        </w:rPr>
      </w:pPr>
    </w:p>
    <w:p w:rsidR="00F25959" w:rsidRDefault="00F25959" w:rsidP="00F25959">
      <w:pPr>
        <w:autoSpaceDE w:val="0"/>
        <w:autoSpaceDN w:val="0"/>
        <w:adjustRightInd w:val="0"/>
        <w:rPr>
          <w:rFonts w:ascii="Arial" w:hAnsi="Arial" w:cs="Arial"/>
          <w:color w:val="000000"/>
          <w:sz w:val="22"/>
          <w:szCs w:val="22"/>
        </w:rPr>
      </w:pPr>
      <w:proofErr w:type="gramStart"/>
      <w:r w:rsidRPr="00E571CC">
        <w:rPr>
          <w:rFonts w:ascii="Arial" w:hAnsi="Arial" w:cs="Arial"/>
          <w:b/>
          <w:color w:val="000000"/>
          <w:sz w:val="22"/>
          <w:szCs w:val="22"/>
          <w:u w:val="single"/>
        </w:rPr>
        <w:t xml:space="preserve">Question </w:t>
      </w:r>
      <w:r>
        <w:rPr>
          <w:rFonts w:ascii="Arial" w:hAnsi="Arial" w:cs="Arial"/>
          <w:b/>
          <w:color w:val="000000"/>
          <w:sz w:val="22"/>
          <w:szCs w:val="22"/>
          <w:u w:val="single"/>
        </w:rPr>
        <w:t>2</w:t>
      </w:r>
      <w:r w:rsidRPr="00E571CC">
        <w:rPr>
          <w:rFonts w:ascii="Arial" w:hAnsi="Arial" w:cs="Arial"/>
          <w:b/>
          <w:color w:val="000000"/>
          <w:sz w:val="22"/>
          <w:szCs w:val="22"/>
        </w:rPr>
        <w:t xml:space="preserve"> (10%).</w:t>
      </w:r>
      <w:proofErr w:type="gramEnd"/>
      <w:r w:rsidRPr="00E571CC">
        <w:rPr>
          <w:rFonts w:ascii="Arial" w:hAnsi="Arial" w:cs="Arial"/>
          <w:color w:val="000000"/>
          <w:sz w:val="22"/>
          <w:szCs w:val="22"/>
        </w:rPr>
        <w:t xml:space="preserve">  </w:t>
      </w:r>
      <w:proofErr w:type="gramStart"/>
      <w:r>
        <w:rPr>
          <w:rFonts w:ascii="Arial" w:hAnsi="Arial" w:cs="Arial"/>
          <w:color w:val="000000"/>
          <w:sz w:val="22"/>
          <w:szCs w:val="22"/>
        </w:rPr>
        <w:t>Resampling to Compare 2 Means</w:t>
      </w:r>
      <w:r w:rsidRPr="00E571CC">
        <w:rPr>
          <w:rFonts w:ascii="Arial" w:hAnsi="Arial" w:cs="Arial"/>
          <w:color w:val="000000"/>
          <w:sz w:val="22"/>
          <w:szCs w:val="22"/>
        </w:rPr>
        <w:t>.</w:t>
      </w:r>
      <w:proofErr w:type="gramEnd"/>
      <w:r w:rsidRPr="00E571CC">
        <w:rPr>
          <w:rFonts w:ascii="Arial" w:hAnsi="Arial" w:cs="Arial"/>
          <w:color w:val="000000"/>
          <w:sz w:val="22"/>
          <w:szCs w:val="22"/>
        </w:rPr>
        <w:t xml:space="preserve">  </w:t>
      </w:r>
      <w:r>
        <w:rPr>
          <w:rFonts w:ascii="Arial" w:hAnsi="Arial" w:cs="Arial"/>
          <w:color w:val="000000"/>
          <w:sz w:val="22"/>
          <w:szCs w:val="22"/>
        </w:rPr>
        <w:t xml:space="preserve"> Test your hypotheses for the above question using Resampling.</w:t>
      </w:r>
    </w:p>
    <w:p w:rsidR="00F25959" w:rsidRPr="00E571CC" w:rsidRDefault="00F25959" w:rsidP="00F25959">
      <w:pPr>
        <w:autoSpaceDE w:val="0"/>
        <w:autoSpaceDN w:val="0"/>
        <w:adjustRightInd w:val="0"/>
        <w:rPr>
          <w:rFonts w:ascii="Arial" w:hAnsi="Arial" w:cs="Arial"/>
          <w:color w:val="000000"/>
          <w:sz w:val="22"/>
          <w:szCs w:val="22"/>
        </w:rPr>
      </w:pPr>
    </w:p>
    <w:p w:rsidR="00F25959" w:rsidRDefault="00F25959" w:rsidP="00E25EB4">
      <w:pPr>
        <w:autoSpaceDE w:val="0"/>
        <w:autoSpaceDN w:val="0"/>
        <w:adjustRightInd w:val="0"/>
        <w:rPr>
          <w:rFonts w:ascii="Arial" w:hAnsi="Arial" w:cs="Arial"/>
          <w:b/>
          <w:color w:val="000000"/>
          <w:sz w:val="22"/>
          <w:szCs w:val="22"/>
          <w:u w:val="single"/>
        </w:rPr>
      </w:pPr>
    </w:p>
    <w:p w:rsidR="0079329B" w:rsidRPr="00E571CC" w:rsidRDefault="007759FA" w:rsidP="00E25EB4">
      <w:pPr>
        <w:autoSpaceDE w:val="0"/>
        <w:autoSpaceDN w:val="0"/>
        <w:adjustRightInd w:val="0"/>
        <w:rPr>
          <w:rFonts w:ascii="Arial" w:hAnsi="Arial" w:cs="Arial"/>
          <w:color w:val="000000"/>
          <w:sz w:val="22"/>
          <w:szCs w:val="22"/>
        </w:rPr>
      </w:pPr>
      <w:r w:rsidRPr="00E571CC">
        <w:rPr>
          <w:rFonts w:ascii="Arial" w:hAnsi="Arial" w:cs="Arial"/>
          <w:b/>
          <w:color w:val="000000"/>
          <w:sz w:val="22"/>
          <w:szCs w:val="22"/>
          <w:u w:val="single"/>
        </w:rPr>
        <w:t xml:space="preserve">Question </w:t>
      </w:r>
      <w:proofErr w:type="gramStart"/>
      <w:r w:rsidR="00F25959">
        <w:rPr>
          <w:rFonts w:ascii="Arial" w:hAnsi="Arial" w:cs="Arial"/>
          <w:b/>
          <w:color w:val="000000"/>
          <w:sz w:val="22"/>
          <w:szCs w:val="22"/>
          <w:u w:val="single"/>
        </w:rPr>
        <w:t>3</w:t>
      </w:r>
      <w:r w:rsidR="00D9370E" w:rsidRPr="00E571CC">
        <w:rPr>
          <w:rFonts w:ascii="Arial" w:hAnsi="Arial" w:cs="Arial"/>
          <w:b/>
          <w:color w:val="000000"/>
          <w:sz w:val="22"/>
          <w:szCs w:val="22"/>
          <w:u w:val="single"/>
        </w:rPr>
        <w:t xml:space="preserve"> </w:t>
      </w:r>
      <w:r w:rsidR="0079329B" w:rsidRPr="00E571CC">
        <w:rPr>
          <w:rFonts w:ascii="Arial" w:hAnsi="Arial" w:cs="Arial"/>
          <w:b/>
          <w:color w:val="000000"/>
          <w:sz w:val="22"/>
          <w:szCs w:val="22"/>
        </w:rPr>
        <w:t xml:space="preserve"> (</w:t>
      </w:r>
      <w:proofErr w:type="gramEnd"/>
      <w:r w:rsidR="0079329B" w:rsidRPr="00E571CC">
        <w:rPr>
          <w:rFonts w:ascii="Arial" w:hAnsi="Arial" w:cs="Arial"/>
          <w:b/>
          <w:color w:val="000000"/>
          <w:sz w:val="22"/>
          <w:szCs w:val="22"/>
        </w:rPr>
        <w:t>1</w:t>
      </w:r>
      <w:r w:rsidR="006245FD">
        <w:rPr>
          <w:rFonts w:ascii="Arial" w:hAnsi="Arial" w:cs="Arial"/>
          <w:b/>
          <w:color w:val="000000"/>
          <w:sz w:val="22"/>
          <w:szCs w:val="22"/>
        </w:rPr>
        <w:t>0</w:t>
      </w:r>
      <w:r w:rsidR="00D9370E" w:rsidRPr="00E571CC">
        <w:rPr>
          <w:rFonts w:ascii="Arial" w:hAnsi="Arial" w:cs="Arial"/>
          <w:b/>
          <w:color w:val="000000"/>
          <w:sz w:val="22"/>
          <w:szCs w:val="22"/>
        </w:rPr>
        <w:t>%)</w:t>
      </w:r>
      <w:r w:rsidRPr="00E571CC">
        <w:rPr>
          <w:rFonts w:ascii="Arial" w:hAnsi="Arial" w:cs="Arial"/>
          <w:b/>
          <w:color w:val="000000"/>
          <w:sz w:val="22"/>
          <w:szCs w:val="22"/>
        </w:rPr>
        <w:t>.</w:t>
      </w:r>
      <w:r w:rsidRPr="00E571CC">
        <w:rPr>
          <w:rFonts w:ascii="Arial" w:hAnsi="Arial" w:cs="Arial"/>
          <w:color w:val="000000"/>
          <w:sz w:val="22"/>
          <w:szCs w:val="22"/>
        </w:rPr>
        <w:t xml:space="preserve">  </w:t>
      </w:r>
      <w:proofErr w:type="gramStart"/>
      <w:r w:rsidRPr="00E571CC">
        <w:rPr>
          <w:rFonts w:ascii="Arial" w:hAnsi="Arial" w:cs="Arial"/>
          <w:color w:val="000000"/>
          <w:sz w:val="22"/>
          <w:szCs w:val="22"/>
        </w:rPr>
        <w:t>1-way ANOVA.</w:t>
      </w:r>
      <w:proofErr w:type="gramEnd"/>
      <w:r w:rsidRPr="00E571CC">
        <w:rPr>
          <w:rFonts w:ascii="Arial" w:hAnsi="Arial" w:cs="Arial"/>
          <w:color w:val="000000"/>
          <w:sz w:val="22"/>
          <w:szCs w:val="22"/>
        </w:rPr>
        <w:t xml:space="preserve">  </w:t>
      </w:r>
      <w:r w:rsidR="007B7863" w:rsidRPr="00E571CC">
        <w:rPr>
          <w:rFonts w:ascii="Arial" w:hAnsi="Arial" w:cs="Arial"/>
          <w:color w:val="000000"/>
          <w:sz w:val="22"/>
          <w:szCs w:val="22"/>
        </w:rPr>
        <w:t xml:space="preserve"> </w:t>
      </w:r>
    </w:p>
    <w:p w:rsidR="0079329B" w:rsidRPr="00E571CC" w:rsidRDefault="0079329B" w:rsidP="00E25EB4">
      <w:pPr>
        <w:autoSpaceDE w:val="0"/>
        <w:autoSpaceDN w:val="0"/>
        <w:adjustRightInd w:val="0"/>
        <w:rPr>
          <w:rFonts w:ascii="Arial" w:hAnsi="Arial" w:cs="Arial"/>
          <w:color w:val="000000"/>
          <w:sz w:val="22"/>
          <w:szCs w:val="22"/>
        </w:rPr>
      </w:pPr>
    </w:p>
    <w:p w:rsidR="008332CA" w:rsidRDefault="006857AC" w:rsidP="00E25EB4">
      <w:pPr>
        <w:autoSpaceDE w:val="0"/>
        <w:autoSpaceDN w:val="0"/>
        <w:adjustRightInd w:val="0"/>
        <w:rPr>
          <w:rFonts w:ascii="Arial" w:hAnsi="Arial" w:cs="Arial"/>
          <w:color w:val="000000"/>
          <w:sz w:val="22"/>
          <w:szCs w:val="22"/>
        </w:rPr>
      </w:pPr>
      <w:r>
        <w:rPr>
          <w:rFonts w:ascii="Arial" w:hAnsi="Arial" w:cs="Arial"/>
          <w:color w:val="000000"/>
          <w:sz w:val="22"/>
          <w:szCs w:val="22"/>
        </w:rPr>
        <w:t>A study of reading comprehension in children compared three methods of instruction (ref).  As is common in such studies, several pretest variables were measured before any instruction was given.  One purpose of the pretest was to see if the three groups of children were similar in their comprehension skills.  One of the pretest variables was an “intruded sentences” measure, which measures one type of reading comprehension skill.  The data for the 22 subjects in each group are given in the data sheet (</w:t>
      </w:r>
      <w:del w:id="12" w:author="Cushing, Judy" w:date="2013-05-29T22:01:00Z">
        <w:r w:rsidDel="00AB0B3E">
          <w:rPr>
            <w:rFonts w:ascii="Arial" w:hAnsi="Arial" w:cs="Arial"/>
            <w:color w:val="000000"/>
            <w:sz w:val="22"/>
            <w:szCs w:val="22"/>
          </w:rPr>
          <w:delText>Q4</w:delText>
        </w:r>
      </w:del>
      <w:ins w:id="13" w:author="Cushing, Judy" w:date="2013-05-29T22:01:00Z">
        <w:r w:rsidR="00AB0B3E">
          <w:rPr>
            <w:rFonts w:ascii="Arial" w:hAnsi="Arial" w:cs="Arial"/>
            <w:color w:val="000000"/>
            <w:sz w:val="22"/>
            <w:szCs w:val="22"/>
          </w:rPr>
          <w:t>Q3-ANOVA-reading</w:t>
        </w:r>
      </w:ins>
      <w:r>
        <w:rPr>
          <w:rFonts w:ascii="Arial" w:hAnsi="Arial" w:cs="Arial"/>
          <w:color w:val="000000"/>
          <w:sz w:val="22"/>
          <w:szCs w:val="22"/>
        </w:rPr>
        <w:t xml:space="preserve">).  The three methods of instruction are ‘basal’, ‘DRTA’, and strategies.  </w:t>
      </w:r>
    </w:p>
    <w:p w:rsidR="006857AC" w:rsidRPr="00E571CC" w:rsidRDefault="006857AC" w:rsidP="00E25EB4">
      <w:pPr>
        <w:autoSpaceDE w:val="0"/>
        <w:autoSpaceDN w:val="0"/>
        <w:adjustRightInd w:val="0"/>
        <w:rPr>
          <w:rFonts w:ascii="Arial" w:hAnsi="Arial" w:cs="Arial"/>
          <w:color w:val="000000"/>
          <w:sz w:val="22"/>
          <w:szCs w:val="22"/>
        </w:rPr>
      </w:pPr>
    </w:p>
    <w:p w:rsidR="0079329B" w:rsidRPr="00E571CC" w:rsidRDefault="0079329B" w:rsidP="008332CA">
      <w:pPr>
        <w:pStyle w:val="ListParagraph"/>
        <w:numPr>
          <w:ilvl w:val="0"/>
          <w:numId w:val="18"/>
        </w:numPr>
        <w:autoSpaceDE w:val="0"/>
        <w:autoSpaceDN w:val="0"/>
        <w:adjustRightInd w:val="0"/>
        <w:rPr>
          <w:rFonts w:ascii="Arial" w:hAnsi="Arial" w:cs="Arial"/>
          <w:color w:val="000000"/>
          <w:sz w:val="22"/>
          <w:szCs w:val="22"/>
        </w:rPr>
      </w:pPr>
      <w:r w:rsidRPr="00E571CC">
        <w:rPr>
          <w:rFonts w:ascii="Arial" w:hAnsi="Arial" w:cs="Arial"/>
          <w:color w:val="000000"/>
          <w:sz w:val="22"/>
          <w:szCs w:val="22"/>
        </w:rPr>
        <w:t>Determine whether the data meet the requirements</w:t>
      </w:r>
      <w:r w:rsidR="00F07019" w:rsidRPr="00E571CC">
        <w:rPr>
          <w:rFonts w:ascii="Arial" w:hAnsi="Arial" w:cs="Arial"/>
          <w:color w:val="000000"/>
          <w:sz w:val="22"/>
          <w:szCs w:val="22"/>
        </w:rPr>
        <w:t xml:space="preserve"> for running a parametric ANOVA</w:t>
      </w:r>
      <w:proofErr w:type="gramStart"/>
      <w:r w:rsidR="00F07019" w:rsidRPr="00E571CC">
        <w:rPr>
          <w:rFonts w:ascii="Arial" w:hAnsi="Arial" w:cs="Arial"/>
          <w:color w:val="000000"/>
          <w:sz w:val="22"/>
          <w:szCs w:val="22"/>
        </w:rPr>
        <w:t>;  if</w:t>
      </w:r>
      <w:proofErr w:type="gramEnd"/>
      <w:r w:rsidR="00F07019" w:rsidRPr="00E571CC">
        <w:rPr>
          <w:rFonts w:ascii="Arial" w:hAnsi="Arial" w:cs="Arial"/>
          <w:color w:val="000000"/>
          <w:sz w:val="22"/>
          <w:szCs w:val="22"/>
        </w:rPr>
        <w:t xml:space="preserve"> not, you will need to run a resampling ANOVA.</w:t>
      </w:r>
    </w:p>
    <w:p w:rsidR="00F25959" w:rsidRDefault="008332CA" w:rsidP="008332CA">
      <w:pPr>
        <w:pStyle w:val="ListParagraph"/>
        <w:numPr>
          <w:ilvl w:val="0"/>
          <w:numId w:val="18"/>
        </w:numPr>
        <w:autoSpaceDE w:val="0"/>
        <w:autoSpaceDN w:val="0"/>
        <w:adjustRightInd w:val="0"/>
        <w:rPr>
          <w:rFonts w:ascii="Arial" w:hAnsi="Arial" w:cs="Arial"/>
          <w:color w:val="000000"/>
          <w:sz w:val="22"/>
          <w:szCs w:val="22"/>
        </w:rPr>
      </w:pPr>
      <w:r w:rsidRPr="00E571CC">
        <w:rPr>
          <w:rFonts w:ascii="Arial" w:hAnsi="Arial" w:cs="Arial"/>
          <w:color w:val="000000"/>
          <w:sz w:val="22"/>
          <w:szCs w:val="22"/>
        </w:rPr>
        <w:t xml:space="preserve">Make a table of means </w:t>
      </w:r>
      <w:r w:rsidR="00F07019" w:rsidRPr="00E571CC">
        <w:rPr>
          <w:rFonts w:ascii="Arial" w:hAnsi="Arial" w:cs="Arial"/>
          <w:color w:val="000000"/>
          <w:sz w:val="22"/>
          <w:szCs w:val="22"/>
        </w:rPr>
        <w:t xml:space="preserve">and standard </w:t>
      </w:r>
      <w:r w:rsidR="00F25959">
        <w:rPr>
          <w:rFonts w:ascii="Arial" w:hAnsi="Arial" w:cs="Arial"/>
          <w:color w:val="000000"/>
          <w:sz w:val="22"/>
          <w:szCs w:val="22"/>
        </w:rPr>
        <w:t>errors</w:t>
      </w:r>
      <w:r w:rsidR="00F07019" w:rsidRPr="00E571CC">
        <w:rPr>
          <w:rFonts w:ascii="Arial" w:hAnsi="Arial" w:cs="Arial"/>
          <w:color w:val="000000"/>
          <w:sz w:val="22"/>
          <w:szCs w:val="22"/>
        </w:rPr>
        <w:t xml:space="preserve"> </w:t>
      </w:r>
    </w:p>
    <w:p w:rsidR="008332CA" w:rsidRPr="00E571CC" w:rsidRDefault="00F25959" w:rsidP="008332CA">
      <w:pPr>
        <w:pStyle w:val="ListParagraph"/>
        <w:numPr>
          <w:ilvl w:val="0"/>
          <w:numId w:val="18"/>
        </w:numPr>
        <w:autoSpaceDE w:val="0"/>
        <w:autoSpaceDN w:val="0"/>
        <w:adjustRightInd w:val="0"/>
        <w:rPr>
          <w:rFonts w:ascii="Arial" w:hAnsi="Arial" w:cs="Arial"/>
          <w:color w:val="000000"/>
          <w:sz w:val="22"/>
          <w:szCs w:val="22"/>
        </w:rPr>
      </w:pPr>
      <w:r>
        <w:rPr>
          <w:rFonts w:ascii="Arial" w:hAnsi="Arial" w:cs="Arial"/>
          <w:color w:val="000000"/>
          <w:sz w:val="22"/>
          <w:szCs w:val="22"/>
        </w:rPr>
        <w:t>P</w:t>
      </w:r>
      <w:r w:rsidR="001F7E3A" w:rsidRPr="00E571CC">
        <w:rPr>
          <w:rFonts w:ascii="Arial" w:hAnsi="Arial" w:cs="Arial"/>
          <w:color w:val="000000"/>
          <w:sz w:val="22"/>
          <w:szCs w:val="22"/>
        </w:rPr>
        <w:t>resent</w:t>
      </w:r>
      <w:r w:rsidR="008332CA" w:rsidRPr="00E571CC">
        <w:rPr>
          <w:rFonts w:ascii="Arial" w:hAnsi="Arial" w:cs="Arial"/>
          <w:color w:val="000000"/>
          <w:sz w:val="22"/>
          <w:szCs w:val="22"/>
        </w:rPr>
        <w:t xml:space="preserve"> the </w:t>
      </w:r>
      <w:r>
        <w:rPr>
          <w:rFonts w:ascii="Arial" w:hAnsi="Arial" w:cs="Arial"/>
          <w:color w:val="000000"/>
          <w:sz w:val="22"/>
          <w:szCs w:val="22"/>
        </w:rPr>
        <w:t xml:space="preserve">above </w:t>
      </w:r>
      <w:r w:rsidR="001F7E3A" w:rsidRPr="00E571CC">
        <w:rPr>
          <w:rFonts w:ascii="Arial" w:hAnsi="Arial" w:cs="Arial"/>
          <w:color w:val="000000"/>
          <w:sz w:val="22"/>
          <w:szCs w:val="22"/>
        </w:rPr>
        <w:t>data grap</w:t>
      </w:r>
      <w:r w:rsidR="00F07019" w:rsidRPr="00E571CC">
        <w:rPr>
          <w:rFonts w:ascii="Arial" w:hAnsi="Arial" w:cs="Arial"/>
          <w:color w:val="000000"/>
          <w:sz w:val="22"/>
          <w:szCs w:val="22"/>
        </w:rPr>
        <w:t>h</w:t>
      </w:r>
      <w:r w:rsidR="001F7E3A" w:rsidRPr="00E571CC">
        <w:rPr>
          <w:rFonts w:ascii="Arial" w:hAnsi="Arial" w:cs="Arial"/>
          <w:color w:val="000000"/>
          <w:sz w:val="22"/>
          <w:szCs w:val="22"/>
        </w:rPr>
        <w:t>ically</w:t>
      </w:r>
      <w:r>
        <w:rPr>
          <w:rFonts w:ascii="Arial" w:hAnsi="Arial" w:cs="Arial"/>
          <w:color w:val="000000"/>
          <w:sz w:val="22"/>
          <w:szCs w:val="22"/>
        </w:rPr>
        <w:t xml:space="preserve"> – as a histogram with error bars.  Remember:  error bars should be specific to each group.</w:t>
      </w:r>
    </w:p>
    <w:p w:rsidR="008332CA" w:rsidRPr="00E571CC" w:rsidRDefault="008332CA" w:rsidP="008332CA">
      <w:pPr>
        <w:pStyle w:val="ListParagraph"/>
        <w:numPr>
          <w:ilvl w:val="0"/>
          <w:numId w:val="18"/>
        </w:numPr>
        <w:autoSpaceDE w:val="0"/>
        <w:autoSpaceDN w:val="0"/>
        <w:adjustRightInd w:val="0"/>
        <w:rPr>
          <w:rFonts w:ascii="Arial" w:hAnsi="Arial" w:cs="Arial"/>
          <w:color w:val="000000"/>
          <w:sz w:val="22"/>
          <w:szCs w:val="22"/>
        </w:rPr>
      </w:pPr>
      <w:r w:rsidRPr="00E571CC">
        <w:rPr>
          <w:rFonts w:ascii="Arial" w:hAnsi="Arial" w:cs="Arial"/>
          <w:color w:val="000000"/>
          <w:sz w:val="22"/>
          <w:szCs w:val="22"/>
        </w:rPr>
        <w:t>State the null and alternative hypotheses for an ANOVA on these data, and explain in words what the ANOVA will test in this setting.</w:t>
      </w:r>
    </w:p>
    <w:p w:rsidR="008332CA" w:rsidRPr="00E571CC" w:rsidRDefault="008332CA" w:rsidP="008332CA">
      <w:pPr>
        <w:pStyle w:val="ListParagraph"/>
        <w:numPr>
          <w:ilvl w:val="0"/>
          <w:numId w:val="18"/>
        </w:numPr>
        <w:autoSpaceDE w:val="0"/>
        <w:autoSpaceDN w:val="0"/>
        <w:adjustRightInd w:val="0"/>
        <w:rPr>
          <w:rFonts w:ascii="Arial" w:hAnsi="Arial" w:cs="Arial"/>
          <w:color w:val="000000"/>
          <w:sz w:val="22"/>
          <w:szCs w:val="22"/>
        </w:rPr>
      </w:pPr>
      <w:r w:rsidRPr="00E571CC">
        <w:rPr>
          <w:rFonts w:ascii="Arial" w:hAnsi="Arial" w:cs="Arial"/>
          <w:color w:val="000000"/>
          <w:sz w:val="22"/>
          <w:szCs w:val="22"/>
        </w:rPr>
        <w:t xml:space="preserve">Run the ANOVA (in JMP or resampling) and report your results.  </w:t>
      </w:r>
    </w:p>
    <w:p w:rsidR="00F07019" w:rsidRPr="00E571CC" w:rsidRDefault="00F07019" w:rsidP="008332CA">
      <w:pPr>
        <w:pStyle w:val="ListParagraph"/>
        <w:numPr>
          <w:ilvl w:val="0"/>
          <w:numId w:val="18"/>
        </w:numPr>
        <w:autoSpaceDE w:val="0"/>
        <w:autoSpaceDN w:val="0"/>
        <w:adjustRightInd w:val="0"/>
        <w:rPr>
          <w:rFonts w:ascii="Arial" w:hAnsi="Arial" w:cs="Arial"/>
          <w:color w:val="000000"/>
          <w:sz w:val="22"/>
          <w:szCs w:val="22"/>
        </w:rPr>
      </w:pPr>
      <w:r w:rsidRPr="00E571CC">
        <w:rPr>
          <w:rFonts w:ascii="Arial" w:hAnsi="Arial" w:cs="Arial"/>
          <w:color w:val="000000"/>
          <w:sz w:val="22"/>
          <w:szCs w:val="22"/>
        </w:rPr>
        <w:t>If the ANOVA showed that there is a difference among groups, determine which groups are diffe</w:t>
      </w:r>
      <w:r w:rsidR="00543F1E">
        <w:rPr>
          <w:rFonts w:ascii="Arial" w:hAnsi="Arial" w:cs="Arial"/>
          <w:color w:val="000000"/>
          <w:sz w:val="22"/>
          <w:szCs w:val="22"/>
        </w:rPr>
        <w:t>rent (and which not – if any), and report your results</w:t>
      </w:r>
    </w:p>
    <w:p w:rsidR="008332CA" w:rsidRPr="00E571CC" w:rsidRDefault="008332CA" w:rsidP="008332CA">
      <w:pPr>
        <w:pStyle w:val="ListParagraph"/>
        <w:autoSpaceDE w:val="0"/>
        <w:autoSpaceDN w:val="0"/>
        <w:adjustRightInd w:val="0"/>
        <w:rPr>
          <w:rFonts w:ascii="Arial" w:hAnsi="Arial" w:cs="Arial"/>
          <w:color w:val="000000"/>
          <w:sz w:val="22"/>
          <w:szCs w:val="22"/>
        </w:rPr>
      </w:pPr>
    </w:p>
    <w:p w:rsidR="002E69E2" w:rsidRPr="00E571CC" w:rsidRDefault="002E69E2" w:rsidP="002E69E2">
      <w:pPr>
        <w:autoSpaceDE w:val="0"/>
        <w:autoSpaceDN w:val="0"/>
        <w:adjustRightInd w:val="0"/>
        <w:rPr>
          <w:rFonts w:ascii="Arial" w:hAnsi="Arial" w:cs="Arial"/>
          <w:color w:val="000000"/>
          <w:sz w:val="22"/>
          <w:szCs w:val="22"/>
        </w:rPr>
      </w:pPr>
      <w:r w:rsidRPr="00E571CC">
        <w:rPr>
          <w:rFonts w:ascii="Arial" w:hAnsi="Arial" w:cs="Arial"/>
          <w:color w:val="000000"/>
          <w:sz w:val="22"/>
          <w:szCs w:val="22"/>
        </w:rPr>
        <w:t xml:space="preserve">Your answer to this question should be no more than 1 page!  </w:t>
      </w:r>
    </w:p>
    <w:p w:rsidR="00544D14" w:rsidRDefault="00544D14" w:rsidP="0079329B">
      <w:pPr>
        <w:autoSpaceDE w:val="0"/>
        <w:autoSpaceDN w:val="0"/>
        <w:adjustRightInd w:val="0"/>
        <w:rPr>
          <w:rFonts w:ascii="Arial" w:hAnsi="Arial" w:cs="Arial"/>
          <w:color w:val="000000"/>
          <w:sz w:val="22"/>
          <w:szCs w:val="22"/>
        </w:rPr>
      </w:pPr>
    </w:p>
    <w:p w:rsidR="00544D14" w:rsidRDefault="00544D14" w:rsidP="0079329B">
      <w:pPr>
        <w:autoSpaceDE w:val="0"/>
        <w:autoSpaceDN w:val="0"/>
        <w:adjustRightInd w:val="0"/>
        <w:rPr>
          <w:rFonts w:ascii="Arial" w:hAnsi="Arial" w:cs="Arial"/>
          <w:color w:val="000000"/>
          <w:sz w:val="22"/>
          <w:szCs w:val="22"/>
        </w:rPr>
      </w:pPr>
    </w:p>
    <w:p w:rsidR="00F07019" w:rsidRDefault="0079329B" w:rsidP="0079329B">
      <w:pPr>
        <w:autoSpaceDE w:val="0"/>
        <w:autoSpaceDN w:val="0"/>
        <w:adjustRightInd w:val="0"/>
        <w:rPr>
          <w:rFonts w:ascii="Arial" w:hAnsi="Arial" w:cs="Arial"/>
          <w:color w:val="000000"/>
          <w:sz w:val="22"/>
          <w:szCs w:val="22"/>
        </w:rPr>
      </w:pPr>
      <w:r w:rsidRPr="00E571CC">
        <w:rPr>
          <w:rFonts w:ascii="Arial" w:hAnsi="Arial" w:cs="Arial"/>
          <w:b/>
          <w:color w:val="000000"/>
          <w:sz w:val="22"/>
          <w:szCs w:val="22"/>
          <w:u w:val="single"/>
        </w:rPr>
        <w:t xml:space="preserve">Question </w:t>
      </w:r>
      <w:proofErr w:type="gramStart"/>
      <w:r w:rsidR="00543F1E">
        <w:rPr>
          <w:rFonts w:ascii="Arial" w:hAnsi="Arial" w:cs="Arial"/>
          <w:b/>
          <w:color w:val="000000"/>
          <w:sz w:val="22"/>
          <w:szCs w:val="22"/>
          <w:u w:val="single"/>
        </w:rPr>
        <w:t>4</w:t>
      </w:r>
      <w:r w:rsidRPr="00E571CC">
        <w:rPr>
          <w:rFonts w:ascii="Arial" w:hAnsi="Arial" w:cs="Arial"/>
          <w:b/>
          <w:color w:val="000000"/>
          <w:sz w:val="22"/>
          <w:szCs w:val="22"/>
        </w:rPr>
        <w:t xml:space="preserve"> </w:t>
      </w:r>
      <w:r w:rsidR="00543F1E">
        <w:rPr>
          <w:rFonts w:ascii="Arial" w:hAnsi="Arial" w:cs="Arial"/>
          <w:b/>
          <w:color w:val="000000"/>
          <w:sz w:val="22"/>
          <w:szCs w:val="22"/>
        </w:rPr>
        <w:t xml:space="preserve"> </w:t>
      </w:r>
      <w:r w:rsidRPr="00E571CC">
        <w:rPr>
          <w:rFonts w:ascii="Arial" w:hAnsi="Arial" w:cs="Arial"/>
          <w:b/>
          <w:color w:val="000000"/>
          <w:sz w:val="22"/>
          <w:szCs w:val="22"/>
        </w:rPr>
        <w:t>(</w:t>
      </w:r>
      <w:proofErr w:type="gramEnd"/>
      <w:r w:rsidRPr="00E571CC">
        <w:rPr>
          <w:rFonts w:ascii="Arial" w:hAnsi="Arial" w:cs="Arial"/>
          <w:b/>
          <w:color w:val="000000"/>
          <w:sz w:val="22"/>
          <w:szCs w:val="22"/>
        </w:rPr>
        <w:t>1</w:t>
      </w:r>
      <w:r w:rsidR="006245FD">
        <w:rPr>
          <w:rFonts w:ascii="Arial" w:hAnsi="Arial" w:cs="Arial"/>
          <w:b/>
          <w:color w:val="000000"/>
          <w:sz w:val="22"/>
          <w:szCs w:val="22"/>
        </w:rPr>
        <w:t>0</w:t>
      </w:r>
      <w:r w:rsidRPr="00E571CC">
        <w:rPr>
          <w:rFonts w:ascii="Arial" w:hAnsi="Arial" w:cs="Arial"/>
          <w:b/>
          <w:color w:val="000000"/>
          <w:sz w:val="22"/>
          <w:szCs w:val="22"/>
        </w:rPr>
        <w:t>%).</w:t>
      </w:r>
      <w:r w:rsidRPr="00E571CC">
        <w:rPr>
          <w:rFonts w:ascii="Arial" w:hAnsi="Arial" w:cs="Arial"/>
          <w:color w:val="000000"/>
          <w:sz w:val="22"/>
          <w:szCs w:val="22"/>
        </w:rPr>
        <w:t xml:space="preserve">  </w:t>
      </w:r>
      <w:proofErr w:type="gramStart"/>
      <w:r w:rsidRPr="00E571CC">
        <w:rPr>
          <w:rFonts w:ascii="Arial" w:hAnsi="Arial" w:cs="Arial"/>
          <w:color w:val="000000"/>
          <w:sz w:val="22"/>
          <w:szCs w:val="22"/>
        </w:rPr>
        <w:t>1-way ANOVA.</w:t>
      </w:r>
      <w:proofErr w:type="gramEnd"/>
      <w:r w:rsidRPr="00E571CC">
        <w:rPr>
          <w:rFonts w:ascii="Arial" w:hAnsi="Arial" w:cs="Arial"/>
          <w:color w:val="000000"/>
          <w:sz w:val="22"/>
          <w:szCs w:val="22"/>
        </w:rPr>
        <w:t xml:space="preserve">   </w:t>
      </w:r>
    </w:p>
    <w:p w:rsidR="00071D23" w:rsidRDefault="00071D23" w:rsidP="0079329B">
      <w:pPr>
        <w:autoSpaceDE w:val="0"/>
        <w:autoSpaceDN w:val="0"/>
        <w:adjustRightInd w:val="0"/>
        <w:rPr>
          <w:rFonts w:ascii="Arial" w:hAnsi="Arial" w:cs="Arial"/>
          <w:color w:val="000000"/>
          <w:sz w:val="22"/>
          <w:szCs w:val="22"/>
        </w:rPr>
      </w:pPr>
    </w:p>
    <w:p w:rsidR="00071D23" w:rsidRPr="00E571CC" w:rsidRDefault="00071D23" w:rsidP="0079329B">
      <w:pPr>
        <w:autoSpaceDE w:val="0"/>
        <w:autoSpaceDN w:val="0"/>
        <w:adjustRightInd w:val="0"/>
        <w:rPr>
          <w:rFonts w:ascii="Arial" w:hAnsi="Arial" w:cs="Arial"/>
          <w:color w:val="000000"/>
          <w:sz w:val="22"/>
          <w:szCs w:val="22"/>
        </w:rPr>
      </w:pPr>
      <w:r>
        <w:rPr>
          <w:rFonts w:ascii="Arial" w:hAnsi="Arial" w:cs="Arial"/>
          <w:color w:val="000000"/>
          <w:sz w:val="22"/>
          <w:szCs w:val="22"/>
        </w:rPr>
        <w:t xml:space="preserve">How do nematodes (microscopic worms) affect plant growth?  A botanist prepares 16 identical planting pots and then introduces different numbers of nematodes into the pots.  A tomato seedling is transplanted into each plot.  </w:t>
      </w:r>
      <w:ins w:id="14" w:author="Cushing, Judy" w:date="2013-05-29T22:03:00Z">
        <w:r w:rsidR="00AB0B3E">
          <w:rPr>
            <w:rFonts w:ascii="Arial" w:hAnsi="Arial" w:cs="Arial"/>
            <w:color w:val="000000"/>
            <w:sz w:val="22"/>
            <w:szCs w:val="22"/>
          </w:rPr>
          <w:t xml:space="preserve">The data for this problem are given in the data sheet (Q4-ANOVA-nematodes).  </w:t>
        </w:r>
      </w:ins>
    </w:p>
    <w:p w:rsidR="00F07019" w:rsidRPr="00E571CC" w:rsidRDefault="00F07019" w:rsidP="0079329B">
      <w:pPr>
        <w:autoSpaceDE w:val="0"/>
        <w:autoSpaceDN w:val="0"/>
        <w:adjustRightInd w:val="0"/>
        <w:rPr>
          <w:rFonts w:ascii="Arial" w:hAnsi="Arial" w:cs="Arial"/>
          <w:color w:val="000000"/>
          <w:sz w:val="22"/>
          <w:szCs w:val="22"/>
        </w:rPr>
      </w:pPr>
    </w:p>
    <w:p w:rsidR="00F07019" w:rsidRPr="00E571CC" w:rsidRDefault="00F07019" w:rsidP="00F07019">
      <w:pPr>
        <w:pStyle w:val="ListParagraph"/>
        <w:numPr>
          <w:ilvl w:val="0"/>
          <w:numId w:val="19"/>
        </w:numPr>
        <w:autoSpaceDE w:val="0"/>
        <w:autoSpaceDN w:val="0"/>
        <w:adjustRightInd w:val="0"/>
        <w:rPr>
          <w:rFonts w:ascii="Arial" w:hAnsi="Arial" w:cs="Arial"/>
          <w:color w:val="000000"/>
          <w:sz w:val="22"/>
          <w:szCs w:val="22"/>
        </w:rPr>
      </w:pPr>
      <w:r w:rsidRPr="00E571CC">
        <w:rPr>
          <w:rFonts w:ascii="Arial" w:hAnsi="Arial" w:cs="Arial"/>
          <w:color w:val="000000"/>
          <w:sz w:val="22"/>
          <w:szCs w:val="22"/>
        </w:rPr>
        <w:t>Determine whether the data meet the requirements for running a parametric ANOVA</w:t>
      </w:r>
      <w:proofErr w:type="gramStart"/>
      <w:r w:rsidRPr="00E571CC">
        <w:rPr>
          <w:rFonts w:ascii="Arial" w:hAnsi="Arial" w:cs="Arial"/>
          <w:color w:val="000000"/>
          <w:sz w:val="22"/>
          <w:szCs w:val="22"/>
        </w:rPr>
        <w:t>;  if</w:t>
      </w:r>
      <w:proofErr w:type="gramEnd"/>
      <w:r w:rsidRPr="00E571CC">
        <w:rPr>
          <w:rFonts w:ascii="Arial" w:hAnsi="Arial" w:cs="Arial"/>
          <w:color w:val="000000"/>
          <w:sz w:val="22"/>
          <w:szCs w:val="22"/>
        </w:rPr>
        <w:t xml:space="preserve"> not, you will need to run a resampling ANOVA.</w:t>
      </w:r>
    </w:p>
    <w:p w:rsidR="00F07019" w:rsidRPr="00E571CC" w:rsidRDefault="00F07019" w:rsidP="00F07019">
      <w:pPr>
        <w:pStyle w:val="ListParagraph"/>
        <w:numPr>
          <w:ilvl w:val="0"/>
          <w:numId w:val="19"/>
        </w:numPr>
        <w:autoSpaceDE w:val="0"/>
        <w:autoSpaceDN w:val="0"/>
        <w:adjustRightInd w:val="0"/>
        <w:rPr>
          <w:rFonts w:ascii="Arial" w:hAnsi="Arial" w:cs="Arial"/>
          <w:color w:val="000000"/>
          <w:sz w:val="22"/>
          <w:szCs w:val="22"/>
        </w:rPr>
      </w:pPr>
      <w:r w:rsidRPr="00E571CC">
        <w:rPr>
          <w:rFonts w:ascii="Arial" w:hAnsi="Arial" w:cs="Arial"/>
          <w:color w:val="000000"/>
          <w:sz w:val="22"/>
          <w:szCs w:val="22"/>
        </w:rPr>
        <w:t xml:space="preserve">Make a table of means and standard </w:t>
      </w:r>
      <w:r w:rsidR="00543F1E">
        <w:rPr>
          <w:rFonts w:ascii="Arial" w:hAnsi="Arial" w:cs="Arial"/>
          <w:color w:val="000000"/>
          <w:sz w:val="22"/>
          <w:szCs w:val="22"/>
        </w:rPr>
        <w:t>errors</w:t>
      </w:r>
      <w:r w:rsidRPr="00E571CC">
        <w:rPr>
          <w:rFonts w:ascii="Arial" w:hAnsi="Arial" w:cs="Arial"/>
          <w:color w:val="000000"/>
          <w:sz w:val="22"/>
          <w:szCs w:val="22"/>
        </w:rPr>
        <w:t xml:space="preserve"> and present the data graphically.</w:t>
      </w:r>
    </w:p>
    <w:p w:rsidR="00F07019" w:rsidRPr="00E571CC" w:rsidRDefault="00F07019" w:rsidP="00F07019">
      <w:pPr>
        <w:pStyle w:val="ListParagraph"/>
        <w:numPr>
          <w:ilvl w:val="0"/>
          <w:numId w:val="19"/>
        </w:numPr>
        <w:autoSpaceDE w:val="0"/>
        <w:autoSpaceDN w:val="0"/>
        <w:adjustRightInd w:val="0"/>
        <w:rPr>
          <w:rFonts w:ascii="Arial" w:hAnsi="Arial" w:cs="Arial"/>
          <w:color w:val="000000"/>
          <w:sz w:val="22"/>
          <w:szCs w:val="22"/>
        </w:rPr>
      </w:pPr>
      <w:r w:rsidRPr="00E571CC">
        <w:rPr>
          <w:rFonts w:ascii="Arial" w:hAnsi="Arial" w:cs="Arial"/>
          <w:color w:val="000000"/>
          <w:sz w:val="22"/>
          <w:szCs w:val="22"/>
        </w:rPr>
        <w:t>State the null and alternative hypotheses for an ANOVA on these data, and explain in words what the ANOVA will test in this setting.</w:t>
      </w:r>
    </w:p>
    <w:p w:rsidR="00F07019" w:rsidRPr="00E571CC" w:rsidRDefault="00F07019" w:rsidP="00F07019">
      <w:pPr>
        <w:pStyle w:val="ListParagraph"/>
        <w:numPr>
          <w:ilvl w:val="0"/>
          <w:numId w:val="19"/>
        </w:numPr>
        <w:autoSpaceDE w:val="0"/>
        <w:autoSpaceDN w:val="0"/>
        <w:adjustRightInd w:val="0"/>
        <w:rPr>
          <w:rFonts w:ascii="Arial" w:hAnsi="Arial" w:cs="Arial"/>
          <w:color w:val="000000"/>
          <w:sz w:val="22"/>
          <w:szCs w:val="22"/>
        </w:rPr>
      </w:pPr>
      <w:r w:rsidRPr="00E571CC">
        <w:rPr>
          <w:rFonts w:ascii="Arial" w:hAnsi="Arial" w:cs="Arial"/>
          <w:color w:val="000000"/>
          <w:sz w:val="22"/>
          <w:szCs w:val="22"/>
        </w:rPr>
        <w:t xml:space="preserve">Run the ANOVA (in JMP or resampling) and report your results.  </w:t>
      </w:r>
    </w:p>
    <w:p w:rsidR="0079329B" w:rsidRPr="00543F1E" w:rsidRDefault="00F07019" w:rsidP="0079329B">
      <w:pPr>
        <w:pStyle w:val="ListParagraph"/>
        <w:numPr>
          <w:ilvl w:val="0"/>
          <w:numId w:val="19"/>
        </w:numPr>
        <w:autoSpaceDE w:val="0"/>
        <w:autoSpaceDN w:val="0"/>
        <w:adjustRightInd w:val="0"/>
        <w:rPr>
          <w:rFonts w:ascii="Arial" w:hAnsi="Arial" w:cs="Arial"/>
          <w:b/>
          <w:color w:val="000000"/>
          <w:sz w:val="22"/>
          <w:szCs w:val="22"/>
          <w:u w:val="single"/>
        </w:rPr>
      </w:pPr>
      <w:r w:rsidRPr="00543F1E">
        <w:rPr>
          <w:rFonts w:ascii="Arial" w:hAnsi="Arial" w:cs="Arial"/>
          <w:color w:val="000000"/>
          <w:sz w:val="22"/>
          <w:szCs w:val="22"/>
        </w:rPr>
        <w:t xml:space="preserve">If the ANOVA showed that there is a difference among groups, determine which groups are different (and which not – if any).  </w:t>
      </w:r>
    </w:p>
    <w:p w:rsidR="00543F1E" w:rsidRPr="00543F1E" w:rsidRDefault="00543F1E" w:rsidP="00543F1E">
      <w:pPr>
        <w:pStyle w:val="ListParagraph"/>
        <w:autoSpaceDE w:val="0"/>
        <w:autoSpaceDN w:val="0"/>
        <w:adjustRightInd w:val="0"/>
        <w:rPr>
          <w:rFonts w:ascii="Arial" w:hAnsi="Arial" w:cs="Arial"/>
          <w:b/>
          <w:color w:val="000000"/>
          <w:sz w:val="22"/>
          <w:szCs w:val="22"/>
          <w:u w:val="single"/>
        </w:rPr>
      </w:pPr>
    </w:p>
    <w:p w:rsidR="00544D14" w:rsidRDefault="00544D14" w:rsidP="0079329B">
      <w:pPr>
        <w:autoSpaceDE w:val="0"/>
        <w:autoSpaceDN w:val="0"/>
        <w:adjustRightInd w:val="0"/>
        <w:rPr>
          <w:rFonts w:ascii="Arial" w:hAnsi="Arial" w:cs="Arial"/>
          <w:b/>
          <w:color w:val="000000"/>
          <w:sz w:val="22"/>
          <w:szCs w:val="22"/>
          <w:u w:val="single"/>
        </w:rPr>
      </w:pPr>
    </w:p>
    <w:p w:rsidR="0079329B" w:rsidRPr="00E571CC" w:rsidRDefault="0079329B" w:rsidP="0079329B">
      <w:pPr>
        <w:autoSpaceDE w:val="0"/>
        <w:autoSpaceDN w:val="0"/>
        <w:adjustRightInd w:val="0"/>
        <w:rPr>
          <w:rFonts w:ascii="Arial" w:hAnsi="Arial" w:cs="Arial"/>
          <w:color w:val="000000"/>
          <w:sz w:val="22"/>
          <w:szCs w:val="22"/>
        </w:rPr>
      </w:pPr>
      <w:r w:rsidRPr="00E571CC">
        <w:rPr>
          <w:rFonts w:ascii="Arial" w:hAnsi="Arial" w:cs="Arial"/>
          <w:b/>
          <w:color w:val="000000"/>
          <w:sz w:val="22"/>
          <w:szCs w:val="22"/>
          <w:u w:val="single"/>
        </w:rPr>
        <w:t xml:space="preserve">Question </w:t>
      </w:r>
      <w:proofErr w:type="gramStart"/>
      <w:r w:rsidR="00543F1E">
        <w:rPr>
          <w:rFonts w:ascii="Arial" w:hAnsi="Arial" w:cs="Arial"/>
          <w:b/>
          <w:color w:val="000000"/>
          <w:sz w:val="22"/>
          <w:szCs w:val="22"/>
          <w:u w:val="single"/>
        </w:rPr>
        <w:t>5</w:t>
      </w:r>
      <w:r w:rsidRPr="00E571CC">
        <w:rPr>
          <w:rFonts w:ascii="Arial" w:hAnsi="Arial" w:cs="Arial"/>
          <w:b/>
          <w:color w:val="000000"/>
          <w:sz w:val="22"/>
          <w:szCs w:val="22"/>
          <w:u w:val="single"/>
        </w:rPr>
        <w:t xml:space="preserve"> </w:t>
      </w:r>
      <w:r w:rsidRPr="00E571CC">
        <w:rPr>
          <w:rFonts w:ascii="Arial" w:hAnsi="Arial" w:cs="Arial"/>
          <w:b/>
          <w:color w:val="000000"/>
          <w:sz w:val="22"/>
          <w:szCs w:val="22"/>
        </w:rPr>
        <w:t xml:space="preserve"> (</w:t>
      </w:r>
      <w:proofErr w:type="gramEnd"/>
      <w:r w:rsidRPr="00E571CC">
        <w:rPr>
          <w:rFonts w:ascii="Arial" w:hAnsi="Arial" w:cs="Arial"/>
          <w:b/>
          <w:color w:val="000000"/>
          <w:sz w:val="22"/>
          <w:szCs w:val="22"/>
        </w:rPr>
        <w:t>10%).</w:t>
      </w:r>
      <w:r w:rsidRPr="00E571CC">
        <w:rPr>
          <w:rFonts w:ascii="Arial" w:hAnsi="Arial" w:cs="Arial"/>
          <w:color w:val="000000"/>
          <w:sz w:val="22"/>
          <w:szCs w:val="22"/>
        </w:rPr>
        <w:t xml:space="preserve">  Linear Regression</w:t>
      </w:r>
    </w:p>
    <w:p w:rsidR="00E73DFD" w:rsidRDefault="00E73DFD" w:rsidP="00E73DFD">
      <w:pPr>
        <w:rPr>
          <w:rFonts w:ascii="Arial" w:hAnsi="Arial" w:cs="Arial"/>
          <w:b/>
          <w:sz w:val="22"/>
          <w:szCs w:val="22"/>
        </w:rPr>
      </w:pPr>
    </w:p>
    <w:p w:rsidR="00165C5E" w:rsidRPr="00393C54" w:rsidRDefault="00165C5E" w:rsidP="00E73DFD">
      <w:pPr>
        <w:rPr>
          <w:rFonts w:ascii="Arial" w:hAnsi="Arial" w:cs="Arial"/>
          <w:sz w:val="22"/>
          <w:szCs w:val="22"/>
        </w:rPr>
      </w:pPr>
      <w:r w:rsidRPr="00393C54">
        <w:rPr>
          <w:rFonts w:ascii="Arial" w:hAnsi="Arial" w:cs="Arial"/>
          <w:sz w:val="22"/>
          <w:szCs w:val="22"/>
        </w:rPr>
        <w:t xml:space="preserve">Airborne particles such as dust and smoke are an important part of air pollution.  To measure particulate pollution, a vacuum motor draws air through a filter for 24 hours.  </w:t>
      </w:r>
      <w:r w:rsidR="006830F5">
        <w:rPr>
          <w:rFonts w:ascii="Arial" w:hAnsi="Arial" w:cs="Arial"/>
          <w:sz w:val="22"/>
          <w:szCs w:val="22"/>
        </w:rPr>
        <w:t>F</w:t>
      </w:r>
      <w:r w:rsidRPr="00393C54">
        <w:rPr>
          <w:rFonts w:ascii="Arial" w:hAnsi="Arial" w:cs="Arial"/>
          <w:sz w:val="22"/>
          <w:szCs w:val="22"/>
        </w:rPr>
        <w:t>ilter</w:t>
      </w:r>
      <w:r w:rsidR="006830F5">
        <w:rPr>
          <w:rFonts w:ascii="Arial" w:hAnsi="Arial" w:cs="Arial"/>
          <w:sz w:val="22"/>
          <w:szCs w:val="22"/>
        </w:rPr>
        <w:t>s were weighted</w:t>
      </w:r>
      <w:r w:rsidRPr="00393C54">
        <w:rPr>
          <w:rFonts w:ascii="Arial" w:hAnsi="Arial" w:cs="Arial"/>
          <w:sz w:val="22"/>
          <w:szCs w:val="22"/>
        </w:rPr>
        <w:t xml:space="preserve"> at the be</w:t>
      </w:r>
      <w:r w:rsidR="006830F5">
        <w:rPr>
          <w:rFonts w:ascii="Arial" w:hAnsi="Arial" w:cs="Arial"/>
          <w:sz w:val="22"/>
          <w:szCs w:val="22"/>
        </w:rPr>
        <w:t xml:space="preserve">ginning and end of the period; </w:t>
      </w:r>
      <w:r w:rsidRPr="00393C54">
        <w:rPr>
          <w:rFonts w:ascii="Arial" w:hAnsi="Arial" w:cs="Arial"/>
          <w:sz w:val="22"/>
          <w:szCs w:val="22"/>
        </w:rPr>
        <w:t>weight gained is a measure of the concentration of particles in the air.  A study of air</w:t>
      </w:r>
      <w:r w:rsidR="006830F5">
        <w:rPr>
          <w:rFonts w:ascii="Arial" w:hAnsi="Arial" w:cs="Arial"/>
          <w:sz w:val="22"/>
          <w:szCs w:val="22"/>
        </w:rPr>
        <w:t xml:space="preserve"> </w:t>
      </w:r>
      <w:r w:rsidRPr="00393C54">
        <w:rPr>
          <w:rFonts w:ascii="Arial" w:hAnsi="Arial" w:cs="Arial"/>
          <w:sz w:val="22"/>
          <w:szCs w:val="22"/>
        </w:rPr>
        <w:t xml:space="preserve">pollution made measurements every 6 days with identical instruments in the center of a small city and at a rural location 10 miles southwest of the city. Because the prevailing winds blow from the west, we suspect that the rural readings will generally be lower than the city readings, but that the city readings can be predicted from the rural readings.  </w:t>
      </w:r>
      <w:ins w:id="15" w:author="Cushing, Judy" w:date="2013-05-29T22:04:00Z">
        <w:r w:rsidR="00AB0B3E">
          <w:rPr>
            <w:rFonts w:ascii="Arial" w:hAnsi="Arial" w:cs="Arial"/>
            <w:color w:val="000000"/>
            <w:sz w:val="22"/>
            <w:szCs w:val="22"/>
          </w:rPr>
          <w:t xml:space="preserve">The data for this problem are given in the data sheet (Q5-regression-airborne).  </w:t>
        </w:r>
      </w:ins>
    </w:p>
    <w:p w:rsidR="00165C5E" w:rsidRDefault="00165C5E" w:rsidP="00E73DFD">
      <w:pPr>
        <w:rPr>
          <w:rFonts w:ascii="Arial" w:hAnsi="Arial" w:cs="Arial"/>
          <w:b/>
          <w:sz w:val="22"/>
          <w:szCs w:val="22"/>
        </w:rPr>
      </w:pPr>
    </w:p>
    <w:p w:rsidR="00165C5E" w:rsidRPr="007110C0" w:rsidRDefault="00165C5E" w:rsidP="00E73DFD">
      <w:pPr>
        <w:rPr>
          <w:rFonts w:ascii="Arial" w:hAnsi="Arial" w:cs="Arial"/>
          <w:sz w:val="22"/>
          <w:szCs w:val="22"/>
        </w:rPr>
      </w:pPr>
      <w:r w:rsidRPr="007110C0">
        <w:rPr>
          <w:rFonts w:ascii="Arial" w:hAnsi="Arial" w:cs="Arial"/>
          <w:sz w:val="22"/>
          <w:szCs w:val="22"/>
        </w:rPr>
        <w:t xml:space="preserve">Given data on air pollution measurements in </w:t>
      </w:r>
      <w:r w:rsidR="007110C0">
        <w:rPr>
          <w:rFonts w:ascii="Arial" w:hAnsi="Arial" w:cs="Arial"/>
          <w:sz w:val="22"/>
          <w:szCs w:val="22"/>
        </w:rPr>
        <w:t>two locations, rural and city (note that some measurements are unavailable</w:t>
      </w:r>
      <w:r w:rsidR="00543F1E">
        <w:rPr>
          <w:rFonts w:ascii="Arial" w:hAnsi="Arial" w:cs="Arial"/>
          <w:sz w:val="22"/>
          <w:szCs w:val="22"/>
        </w:rPr>
        <w:t xml:space="preserve"> – these missing values are represented as ‘dots’, so you will have to make those cells blank before pasting into JMP, so JMP correctly types this variable as continuous.</w:t>
      </w:r>
      <w:r w:rsidR="007110C0">
        <w:rPr>
          <w:rFonts w:ascii="Arial" w:hAnsi="Arial" w:cs="Arial"/>
          <w:sz w:val="22"/>
          <w:szCs w:val="22"/>
        </w:rPr>
        <w:t>):</w:t>
      </w:r>
    </w:p>
    <w:p w:rsidR="00E73DFD" w:rsidRPr="00E571CC" w:rsidRDefault="00E73DFD" w:rsidP="00E73DFD">
      <w:pPr>
        <w:pStyle w:val="ListParagraph"/>
        <w:numPr>
          <w:ilvl w:val="0"/>
          <w:numId w:val="23"/>
        </w:numPr>
        <w:rPr>
          <w:rFonts w:ascii="Arial" w:hAnsi="Arial" w:cs="Arial"/>
          <w:b/>
          <w:sz w:val="22"/>
          <w:szCs w:val="22"/>
        </w:rPr>
      </w:pPr>
      <w:r w:rsidRPr="00E571CC">
        <w:rPr>
          <w:rFonts w:ascii="Arial" w:hAnsi="Arial" w:cs="Arial"/>
          <w:sz w:val="22"/>
          <w:szCs w:val="22"/>
        </w:rPr>
        <w:t>What is the equation of the line?</w:t>
      </w:r>
    </w:p>
    <w:p w:rsidR="00E73DFD" w:rsidRPr="00E571CC" w:rsidRDefault="00E73DFD" w:rsidP="00E73DFD">
      <w:pPr>
        <w:pStyle w:val="ListParagraph"/>
        <w:numPr>
          <w:ilvl w:val="0"/>
          <w:numId w:val="23"/>
        </w:numPr>
        <w:rPr>
          <w:rFonts w:ascii="Arial" w:hAnsi="Arial" w:cs="Arial"/>
          <w:sz w:val="22"/>
          <w:szCs w:val="22"/>
        </w:rPr>
      </w:pPr>
      <w:r w:rsidRPr="00E571CC">
        <w:rPr>
          <w:rFonts w:ascii="Arial" w:hAnsi="Arial" w:cs="Arial"/>
          <w:sz w:val="22"/>
          <w:szCs w:val="22"/>
        </w:rPr>
        <w:t>What is your R</w:t>
      </w:r>
      <w:r w:rsidRPr="00E571CC">
        <w:rPr>
          <w:rFonts w:ascii="Arial" w:hAnsi="Arial" w:cs="Arial"/>
          <w:sz w:val="22"/>
          <w:szCs w:val="22"/>
          <w:vertAlign w:val="superscript"/>
        </w:rPr>
        <w:t>2</w:t>
      </w:r>
      <w:r w:rsidRPr="00E571CC">
        <w:rPr>
          <w:rFonts w:ascii="Arial" w:hAnsi="Arial" w:cs="Arial"/>
          <w:sz w:val="22"/>
          <w:szCs w:val="22"/>
        </w:rPr>
        <w:t xml:space="preserve"> value?</w:t>
      </w:r>
    </w:p>
    <w:p w:rsidR="00E73DFD" w:rsidRPr="00E571CC" w:rsidRDefault="00E73DFD" w:rsidP="00E73DFD">
      <w:pPr>
        <w:pStyle w:val="ListParagraph"/>
        <w:numPr>
          <w:ilvl w:val="0"/>
          <w:numId w:val="23"/>
        </w:numPr>
        <w:rPr>
          <w:rFonts w:ascii="Arial" w:hAnsi="Arial" w:cs="Arial"/>
          <w:sz w:val="22"/>
          <w:szCs w:val="22"/>
        </w:rPr>
      </w:pPr>
      <w:r w:rsidRPr="00E571CC">
        <w:rPr>
          <w:rFonts w:ascii="Arial" w:hAnsi="Arial" w:cs="Arial"/>
          <w:sz w:val="22"/>
          <w:szCs w:val="22"/>
        </w:rPr>
        <w:t>What is your F-value?</w:t>
      </w:r>
    </w:p>
    <w:p w:rsidR="00E73DFD" w:rsidRPr="00E571CC" w:rsidRDefault="00E73DFD" w:rsidP="00E73DFD">
      <w:pPr>
        <w:pStyle w:val="ListParagraph"/>
        <w:numPr>
          <w:ilvl w:val="0"/>
          <w:numId w:val="23"/>
        </w:numPr>
        <w:rPr>
          <w:rFonts w:ascii="Arial" w:hAnsi="Arial" w:cs="Arial"/>
          <w:sz w:val="22"/>
          <w:szCs w:val="22"/>
        </w:rPr>
      </w:pPr>
      <w:r w:rsidRPr="00E571CC">
        <w:rPr>
          <w:rFonts w:ascii="Arial" w:hAnsi="Arial" w:cs="Arial"/>
          <w:sz w:val="22"/>
          <w:szCs w:val="22"/>
        </w:rPr>
        <w:t>What are your degrees of freedom? Model _________ Error ________</w:t>
      </w:r>
    </w:p>
    <w:p w:rsidR="00E73DFD" w:rsidRPr="00E571CC" w:rsidRDefault="00E73DFD" w:rsidP="00E73DFD">
      <w:pPr>
        <w:pStyle w:val="ListParagraph"/>
        <w:numPr>
          <w:ilvl w:val="0"/>
          <w:numId w:val="23"/>
        </w:numPr>
        <w:rPr>
          <w:rFonts w:ascii="Arial" w:hAnsi="Arial" w:cs="Arial"/>
          <w:sz w:val="22"/>
          <w:szCs w:val="22"/>
        </w:rPr>
      </w:pPr>
      <w:r w:rsidRPr="00E571CC">
        <w:rPr>
          <w:rFonts w:ascii="Arial" w:hAnsi="Arial" w:cs="Arial"/>
          <w:sz w:val="22"/>
          <w:szCs w:val="22"/>
        </w:rPr>
        <w:t xml:space="preserve">What is the p-value associated with this test? </w:t>
      </w:r>
    </w:p>
    <w:p w:rsidR="00393C54" w:rsidRDefault="00543F1E" w:rsidP="00E73DFD">
      <w:pPr>
        <w:pStyle w:val="ListParagraph"/>
        <w:numPr>
          <w:ilvl w:val="0"/>
          <w:numId w:val="23"/>
        </w:numPr>
        <w:rPr>
          <w:rFonts w:ascii="Arial" w:hAnsi="Arial" w:cs="Arial"/>
          <w:sz w:val="22"/>
          <w:szCs w:val="22"/>
        </w:rPr>
      </w:pPr>
      <w:r>
        <w:rPr>
          <w:rFonts w:ascii="Arial" w:hAnsi="Arial" w:cs="Arial"/>
          <w:sz w:val="22"/>
          <w:szCs w:val="22"/>
        </w:rPr>
        <w:t>(optional) Plot the residuals.</w:t>
      </w:r>
    </w:p>
    <w:p w:rsidR="00393C54" w:rsidRDefault="00543F1E" w:rsidP="00E73DFD">
      <w:pPr>
        <w:pStyle w:val="ListParagraph"/>
        <w:numPr>
          <w:ilvl w:val="0"/>
          <w:numId w:val="23"/>
        </w:numPr>
        <w:rPr>
          <w:rFonts w:ascii="Arial" w:hAnsi="Arial" w:cs="Arial"/>
          <w:sz w:val="22"/>
          <w:szCs w:val="22"/>
        </w:rPr>
      </w:pPr>
      <w:r>
        <w:rPr>
          <w:rFonts w:ascii="Arial" w:hAnsi="Arial" w:cs="Arial"/>
          <w:sz w:val="22"/>
          <w:szCs w:val="22"/>
        </w:rPr>
        <w:lastRenderedPageBreak/>
        <w:t xml:space="preserve">(optional) </w:t>
      </w:r>
      <w:r w:rsidR="00393C54">
        <w:rPr>
          <w:rFonts w:ascii="Arial" w:hAnsi="Arial" w:cs="Arial"/>
          <w:sz w:val="22"/>
          <w:szCs w:val="22"/>
        </w:rPr>
        <w:t xml:space="preserve">Make a normal </w:t>
      </w:r>
      <w:proofErr w:type="spellStart"/>
      <w:r w:rsidR="00393C54">
        <w:rPr>
          <w:rFonts w:ascii="Arial" w:hAnsi="Arial" w:cs="Arial"/>
          <w:sz w:val="22"/>
          <w:szCs w:val="22"/>
        </w:rPr>
        <w:t>quantile</w:t>
      </w:r>
      <w:proofErr w:type="spellEnd"/>
      <w:r w:rsidR="00393C54">
        <w:rPr>
          <w:rFonts w:ascii="Arial" w:hAnsi="Arial" w:cs="Arial"/>
          <w:sz w:val="22"/>
          <w:szCs w:val="22"/>
        </w:rPr>
        <w:t xml:space="preserve"> plot of the residuals (or a histogram).  Is the distribution of the residuals nearly symmetric?  Does it ap</w:t>
      </w:r>
      <w:r>
        <w:rPr>
          <w:rFonts w:ascii="Arial" w:hAnsi="Arial" w:cs="Arial"/>
          <w:sz w:val="22"/>
          <w:szCs w:val="22"/>
        </w:rPr>
        <w:t xml:space="preserve">pear to be approximately normal?  </w:t>
      </w:r>
    </w:p>
    <w:p w:rsidR="00543F1E" w:rsidRDefault="00543F1E" w:rsidP="00E73DFD">
      <w:pPr>
        <w:pStyle w:val="ListParagraph"/>
        <w:numPr>
          <w:ilvl w:val="0"/>
          <w:numId w:val="23"/>
        </w:numPr>
        <w:rPr>
          <w:rFonts w:ascii="Arial" w:hAnsi="Arial" w:cs="Arial"/>
          <w:sz w:val="22"/>
          <w:szCs w:val="22"/>
        </w:rPr>
      </w:pPr>
      <w:r>
        <w:rPr>
          <w:rFonts w:ascii="Arial" w:hAnsi="Arial" w:cs="Arial"/>
          <w:sz w:val="22"/>
          <w:szCs w:val="22"/>
        </w:rPr>
        <w:t xml:space="preserve">Do you think these data </w:t>
      </w:r>
      <w:r w:rsidR="00461A39">
        <w:rPr>
          <w:rFonts w:ascii="Arial" w:hAnsi="Arial" w:cs="Arial"/>
          <w:sz w:val="22"/>
          <w:szCs w:val="22"/>
        </w:rPr>
        <w:t>satisfy</w:t>
      </w:r>
      <w:r>
        <w:rPr>
          <w:rFonts w:ascii="Arial" w:hAnsi="Arial" w:cs="Arial"/>
          <w:sz w:val="22"/>
          <w:szCs w:val="22"/>
        </w:rPr>
        <w:t xml:space="preserve"> the assumptions for regression?  Say why or why not.</w:t>
      </w:r>
    </w:p>
    <w:p w:rsidR="00E73DFD" w:rsidRPr="00E571CC" w:rsidRDefault="00E73DFD" w:rsidP="00E73DFD">
      <w:pPr>
        <w:pStyle w:val="ListParagraph"/>
        <w:numPr>
          <w:ilvl w:val="0"/>
          <w:numId w:val="23"/>
        </w:numPr>
        <w:rPr>
          <w:rFonts w:ascii="Arial" w:hAnsi="Arial" w:cs="Arial"/>
          <w:sz w:val="22"/>
          <w:szCs w:val="22"/>
        </w:rPr>
      </w:pPr>
      <w:r w:rsidRPr="00E571CC">
        <w:rPr>
          <w:rFonts w:ascii="Arial" w:hAnsi="Arial" w:cs="Arial"/>
          <w:sz w:val="22"/>
          <w:szCs w:val="22"/>
        </w:rPr>
        <w:t xml:space="preserve">Interpret your results as if in a scientific paper (write a couple sentences and cite your </w:t>
      </w:r>
      <w:r w:rsidRPr="00E571CC">
        <w:rPr>
          <w:rFonts w:ascii="Arial" w:hAnsi="Arial" w:cs="Arial"/>
          <w:i/>
          <w:sz w:val="22"/>
          <w:szCs w:val="22"/>
        </w:rPr>
        <w:t>R</w:t>
      </w:r>
      <w:r w:rsidRPr="00E571CC">
        <w:rPr>
          <w:rFonts w:ascii="Arial" w:hAnsi="Arial" w:cs="Arial"/>
          <w:i/>
          <w:sz w:val="22"/>
          <w:szCs w:val="22"/>
          <w:vertAlign w:val="superscript"/>
        </w:rPr>
        <w:t>2</w:t>
      </w:r>
      <w:r w:rsidRPr="00E571CC">
        <w:rPr>
          <w:rFonts w:ascii="Arial" w:hAnsi="Arial" w:cs="Arial"/>
          <w:i/>
          <w:sz w:val="22"/>
          <w:szCs w:val="22"/>
        </w:rPr>
        <w:t>=</w:t>
      </w:r>
      <w:r w:rsidRPr="00E571CC">
        <w:rPr>
          <w:rFonts w:ascii="Arial" w:hAnsi="Arial" w:cs="Arial"/>
          <w:sz w:val="22"/>
          <w:szCs w:val="22"/>
        </w:rPr>
        <w:t xml:space="preserve">, </w:t>
      </w:r>
      <w:r w:rsidRPr="00E571CC">
        <w:rPr>
          <w:rFonts w:ascii="Arial" w:hAnsi="Arial" w:cs="Arial"/>
          <w:i/>
          <w:sz w:val="22"/>
          <w:szCs w:val="22"/>
        </w:rPr>
        <w:t>F</w:t>
      </w:r>
      <w:r w:rsidRPr="00E571CC">
        <w:rPr>
          <w:rFonts w:ascii="Arial" w:hAnsi="Arial" w:cs="Arial"/>
          <w:i/>
          <w:sz w:val="22"/>
          <w:szCs w:val="22"/>
          <w:vertAlign w:val="subscript"/>
        </w:rPr>
        <w:t>df1,df2</w:t>
      </w:r>
      <w:r w:rsidRPr="00E571CC">
        <w:rPr>
          <w:rFonts w:ascii="Arial" w:hAnsi="Arial" w:cs="Arial"/>
          <w:i/>
          <w:sz w:val="22"/>
          <w:szCs w:val="22"/>
        </w:rPr>
        <w:t>=</w:t>
      </w:r>
      <w:r w:rsidRPr="00E571CC">
        <w:rPr>
          <w:rFonts w:ascii="Arial" w:hAnsi="Arial" w:cs="Arial"/>
          <w:sz w:val="22"/>
          <w:szCs w:val="22"/>
        </w:rPr>
        <w:t>, and p= in parentheses at the end):</w:t>
      </w:r>
    </w:p>
    <w:p w:rsidR="00E73DFD" w:rsidRPr="00E571CC" w:rsidRDefault="00E73DFD" w:rsidP="00E73DFD">
      <w:pPr>
        <w:pStyle w:val="ListParagraph"/>
        <w:numPr>
          <w:ilvl w:val="0"/>
          <w:numId w:val="23"/>
        </w:numPr>
        <w:rPr>
          <w:rFonts w:ascii="Arial" w:hAnsi="Arial" w:cs="Arial"/>
          <w:sz w:val="22"/>
          <w:szCs w:val="22"/>
        </w:rPr>
      </w:pPr>
      <w:r w:rsidRPr="00E571CC">
        <w:rPr>
          <w:rFonts w:ascii="Arial" w:hAnsi="Arial" w:cs="Arial"/>
          <w:sz w:val="22"/>
          <w:szCs w:val="22"/>
        </w:rPr>
        <w:t>Make a scatterplot in JMP, and paste it and the equation just below the graph – titled “Linear Fit”.</w:t>
      </w:r>
    </w:p>
    <w:p w:rsidR="00E73DFD" w:rsidRPr="00E571CC" w:rsidRDefault="00E73DFD" w:rsidP="00E73DFD">
      <w:pPr>
        <w:rPr>
          <w:rFonts w:ascii="Arial" w:hAnsi="Arial" w:cs="Arial"/>
          <w:sz w:val="22"/>
          <w:szCs w:val="22"/>
        </w:rPr>
      </w:pPr>
    </w:p>
    <w:p w:rsidR="002E69E2" w:rsidRPr="00E571CC" w:rsidRDefault="002E69E2" w:rsidP="00E25EB4">
      <w:pPr>
        <w:autoSpaceDE w:val="0"/>
        <w:autoSpaceDN w:val="0"/>
        <w:adjustRightInd w:val="0"/>
        <w:rPr>
          <w:rFonts w:ascii="Arial" w:hAnsi="Arial" w:cs="Arial"/>
          <w:b/>
          <w:color w:val="000000"/>
          <w:sz w:val="22"/>
          <w:szCs w:val="22"/>
        </w:rPr>
      </w:pPr>
    </w:p>
    <w:p w:rsidR="0079329B" w:rsidRPr="00E571CC" w:rsidRDefault="0079329B" w:rsidP="0079329B">
      <w:pPr>
        <w:autoSpaceDE w:val="0"/>
        <w:autoSpaceDN w:val="0"/>
        <w:adjustRightInd w:val="0"/>
        <w:rPr>
          <w:rFonts w:ascii="Arial" w:hAnsi="Arial" w:cs="Arial"/>
          <w:color w:val="000000"/>
          <w:sz w:val="22"/>
          <w:szCs w:val="22"/>
        </w:rPr>
      </w:pPr>
      <w:r w:rsidRPr="00E571CC">
        <w:rPr>
          <w:rFonts w:ascii="Arial" w:hAnsi="Arial" w:cs="Arial"/>
          <w:b/>
          <w:color w:val="000000"/>
          <w:sz w:val="22"/>
          <w:szCs w:val="22"/>
          <w:u w:val="single"/>
        </w:rPr>
        <w:t xml:space="preserve">Question </w:t>
      </w:r>
      <w:proofErr w:type="gramStart"/>
      <w:r w:rsidR="00461A39">
        <w:rPr>
          <w:rFonts w:ascii="Arial" w:hAnsi="Arial" w:cs="Arial"/>
          <w:b/>
          <w:color w:val="000000"/>
          <w:sz w:val="22"/>
          <w:szCs w:val="22"/>
          <w:u w:val="single"/>
        </w:rPr>
        <w:t>6</w:t>
      </w:r>
      <w:r w:rsidRPr="00E571CC">
        <w:rPr>
          <w:rFonts w:ascii="Arial" w:hAnsi="Arial" w:cs="Arial"/>
          <w:b/>
          <w:color w:val="000000"/>
          <w:sz w:val="22"/>
          <w:szCs w:val="22"/>
          <w:u w:val="single"/>
        </w:rPr>
        <w:t xml:space="preserve"> </w:t>
      </w:r>
      <w:r w:rsidRPr="00E571CC">
        <w:rPr>
          <w:rFonts w:ascii="Arial" w:hAnsi="Arial" w:cs="Arial"/>
          <w:b/>
          <w:color w:val="000000"/>
          <w:sz w:val="22"/>
          <w:szCs w:val="22"/>
        </w:rPr>
        <w:t xml:space="preserve"> (</w:t>
      </w:r>
      <w:proofErr w:type="gramEnd"/>
      <w:r w:rsidRPr="00E571CC">
        <w:rPr>
          <w:rFonts w:ascii="Arial" w:hAnsi="Arial" w:cs="Arial"/>
          <w:b/>
          <w:color w:val="000000"/>
          <w:sz w:val="22"/>
          <w:szCs w:val="22"/>
        </w:rPr>
        <w:t>10%).</w:t>
      </w:r>
      <w:r w:rsidRPr="00E571CC">
        <w:rPr>
          <w:rFonts w:ascii="Arial" w:hAnsi="Arial" w:cs="Arial"/>
          <w:color w:val="000000"/>
          <w:sz w:val="22"/>
          <w:szCs w:val="22"/>
        </w:rPr>
        <w:t xml:space="preserve">  </w:t>
      </w:r>
      <w:proofErr w:type="gramStart"/>
      <w:r w:rsidRPr="00E571CC">
        <w:rPr>
          <w:rFonts w:ascii="Arial" w:hAnsi="Arial" w:cs="Arial"/>
          <w:color w:val="000000"/>
          <w:sz w:val="22"/>
          <w:szCs w:val="22"/>
        </w:rPr>
        <w:t>Chi-Square</w:t>
      </w:r>
      <w:r w:rsidR="00F07019" w:rsidRPr="00E571CC">
        <w:rPr>
          <w:rFonts w:ascii="Arial" w:hAnsi="Arial" w:cs="Arial"/>
          <w:color w:val="000000"/>
          <w:sz w:val="22"/>
          <w:szCs w:val="22"/>
        </w:rPr>
        <w:t>.</w:t>
      </w:r>
      <w:proofErr w:type="gramEnd"/>
      <w:r w:rsidR="00F07019" w:rsidRPr="00E571CC">
        <w:rPr>
          <w:rFonts w:ascii="Arial" w:hAnsi="Arial" w:cs="Arial"/>
          <w:color w:val="000000"/>
          <w:sz w:val="22"/>
          <w:szCs w:val="22"/>
        </w:rPr>
        <w:t xml:space="preserve">  </w:t>
      </w:r>
    </w:p>
    <w:p w:rsidR="00F07019" w:rsidRPr="00E571CC" w:rsidRDefault="00F07019" w:rsidP="0079329B">
      <w:pPr>
        <w:autoSpaceDE w:val="0"/>
        <w:autoSpaceDN w:val="0"/>
        <w:adjustRightInd w:val="0"/>
        <w:rPr>
          <w:rFonts w:ascii="Arial" w:hAnsi="Arial" w:cs="Arial"/>
          <w:color w:val="000000"/>
          <w:sz w:val="22"/>
          <w:szCs w:val="22"/>
        </w:rPr>
      </w:pPr>
    </w:p>
    <w:p w:rsidR="006222E2" w:rsidRDefault="006222E2" w:rsidP="0079329B">
      <w:pPr>
        <w:autoSpaceDE w:val="0"/>
        <w:autoSpaceDN w:val="0"/>
        <w:adjustRightInd w:val="0"/>
        <w:rPr>
          <w:rFonts w:ascii="Arial" w:hAnsi="Arial" w:cs="Arial"/>
          <w:color w:val="000000"/>
          <w:sz w:val="22"/>
          <w:szCs w:val="22"/>
        </w:rPr>
      </w:pPr>
      <w:r>
        <w:rPr>
          <w:rFonts w:ascii="Arial" w:hAnsi="Arial" w:cs="Arial"/>
          <w:color w:val="000000"/>
          <w:sz w:val="22"/>
          <w:szCs w:val="22"/>
        </w:rPr>
        <w:t>Nutrition and illness are related in a complex way.  If the diet is inadequate, the abili</w:t>
      </w:r>
      <w:ins w:id="16" w:author="Cushing, Judy" w:date="2013-05-29T22:06:00Z">
        <w:r w:rsidR="00AB0B3E">
          <w:rPr>
            <w:rFonts w:ascii="Arial" w:hAnsi="Arial" w:cs="Arial"/>
            <w:color w:val="000000"/>
            <w:sz w:val="22"/>
            <w:szCs w:val="22"/>
          </w:rPr>
          <w:t>t</w:t>
        </w:r>
      </w:ins>
      <w:r>
        <w:rPr>
          <w:rFonts w:ascii="Arial" w:hAnsi="Arial" w:cs="Arial"/>
          <w:color w:val="000000"/>
          <w:sz w:val="22"/>
          <w:szCs w:val="22"/>
        </w:rPr>
        <w:t>y to resist infection can be impaired and</w:t>
      </w:r>
      <w:ins w:id="17" w:author="Cushing, Judy" w:date="2013-05-29T22:06:00Z">
        <w:r w:rsidR="00AB0B3E">
          <w:rPr>
            <w:rFonts w:ascii="Arial" w:hAnsi="Arial" w:cs="Arial"/>
            <w:color w:val="000000"/>
            <w:sz w:val="22"/>
            <w:szCs w:val="22"/>
          </w:rPr>
          <w:t xml:space="preserve"> </w:t>
        </w:r>
      </w:ins>
      <w:r>
        <w:rPr>
          <w:rFonts w:ascii="Arial" w:hAnsi="Arial" w:cs="Arial"/>
          <w:color w:val="000000"/>
          <w:sz w:val="22"/>
          <w:szCs w:val="22"/>
        </w:rPr>
        <w:t>illness results.  On the other hand, some illnesses cause lack of appetite, so that poor nutrition can be the result of illness.</w:t>
      </w:r>
    </w:p>
    <w:p w:rsidR="006222E2" w:rsidRDefault="006222E2" w:rsidP="0079329B">
      <w:pPr>
        <w:autoSpaceDE w:val="0"/>
        <w:autoSpaceDN w:val="0"/>
        <w:adjustRightInd w:val="0"/>
        <w:rPr>
          <w:rFonts w:ascii="Arial" w:hAnsi="Arial" w:cs="Arial"/>
          <w:color w:val="000000"/>
          <w:sz w:val="22"/>
          <w:szCs w:val="22"/>
        </w:rPr>
      </w:pPr>
    </w:p>
    <w:p w:rsidR="006222E2" w:rsidRDefault="006222E2" w:rsidP="0079329B">
      <w:pPr>
        <w:autoSpaceDE w:val="0"/>
        <w:autoSpaceDN w:val="0"/>
        <w:adjustRightInd w:val="0"/>
        <w:rPr>
          <w:rFonts w:ascii="Arial" w:hAnsi="Arial" w:cs="Arial"/>
          <w:color w:val="000000"/>
          <w:sz w:val="22"/>
          <w:szCs w:val="22"/>
        </w:rPr>
      </w:pPr>
      <w:r>
        <w:rPr>
          <w:rFonts w:ascii="Arial" w:hAnsi="Arial" w:cs="Arial"/>
          <w:color w:val="000000"/>
          <w:sz w:val="22"/>
          <w:szCs w:val="22"/>
        </w:rPr>
        <w:t xml:space="preserve">In a study of morbidity and nutritional status in 1165 </w:t>
      </w:r>
      <w:r w:rsidR="00544D14">
        <w:rPr>
          <w:rFonts w:ascii="Arial" w:hAnsi="Arial" w:cs="Arial"/>
          <w:color w:val="000000"/>
          <w:sz w:val="22"/>
          <w:szCs w:val="22"/>
        </w:rPr>
        <w:t>children from Delhi</w:t>
      </w:r>
      <w:r>
        <w:rPr>
          <w:rFonts w:ascii="Arial" w:hAnsi="Arial" w:cs="Arial"/>
          <w:color w:val="000000"/>
          <w:sz w:val="22"/>
          <w:szCs w:val="22"/>
        </w:rPr>
        <w:t>,</w:t>
      </w:r>
      <w:r w:rsidR="00544D14">
        <w:rPr>
          <w:rFonts w:ascii="Arial" w:hAnsi="Arial" w:cs="Arial"/>
          <w:color w:val="000000"/>
          <w:sz w:val="22"/>
          <w:szCs w:val="22"/>
        </w:rPr>
        <w:t xml:space="preserve"> India</w:t>
      </w:r>
      <w:ins w:id="18" w:author="Cushing, Judy" w:date="2013-05-29T22:06:00Z">
        <w:r w:rsidR="00AB0B3E">
          <w:rPr>
            <w:rFonts w:ascii="Arial" w:hAnsi="Arial" w:cs="Arial"/>
            <w:color w:val="000000"/>
            <w:sz w:val="22"/>
            <w:szCs w:val="22"/>
          </w:rPr>
          <w:t>,</w:t>
        </w:r>
      </w:ins>
      <w:del w:id="19" w:author="Cushing, Judy" w:date="2013-05-29T22:06:00Z">
        <w:r w:rsidR="00544D14" w:rsidDel="00AB0B3E">
          <w:rPr>
            <w:rFonts w:ascii="Arial" w:hAnsi="Arial" w:cs="Arial"/>
            <w:color w:val="000000"/>
            <w:sz w:val="22"/>
            <w:szCs w:val="22"/>
          </w:rPr>
          <w:delText>;</w:delText>
        </w:r>
      </w:del>
      <w:r>
        <w:rPr>
          <w:rFonts w:ascii="Arial" w:hAnsi="Arial" w:cs="Arial"/>
          <w:color w:val="000000"/>
          <w:sz w:val="22"/>
          <w:szCs w:val="22"/>
        </w:rPr>
        <w:t xml:space="preserve"> data were obtained on nutrition and illness.  Nutrition was described by a standard method as normal or as one of 4 levels of</w:t>
      </w:r>
      <w:r w:rsidR="00544D14">
        <w:rPr>
          <w:rFonts w:ascii="Arial" w:hAnsi="Arial" w:cs="Arial"/>
          <w:color w:val="000000"/>
          <w:sz w:val="22"/>
          <w:szCs w:val="22"/>
        </w:rPr>
        <w:t xml:space="preserve"> </w:t>
      </w:r>
      <w:r>
        <w:rPr>
          <w:rFonts w:ascii="Arial" w:hAnsi="Arial" w:cs="Arial"/>
          <w:color w:val="000000"/>
          <w:sz w:val="22"/>
          <w:szCs w:val="22"/>
        </w:rPr>
        <w:t xml:space="preserve">inadequate:  I, II, III, and IV.  </w:t>
      </w:r>
    </w:p>
    <w:p w:rsidR="006222E2" w:rsidRDefault="006222E2" w:rsidP="0079329B">
      <w:pPr>
        <w:autoSpaceDE w:val="0"/>
        <w:autoSpaceDN w:val="0"/>
        <w:adjustRightInd w:val="0"/>
        <w:rPr>
          <w:rFonts w:ascii="Arial" w:hAnsi="Arial" w:cs="Arial"/>
          <w:color w:val="000000"/>
          <w:sz w:val="22"/>
          <w:szCs w:val="22"/>
        </w:rPr>
      </w:pPr>
    </w:p>
    <w:p w:rsidR="006222E2" w:rsidRDefault="006222E2" w:rsidP="0079329B">
      <w:pPr>
        <w:autoSpaceDE w:val="0"/>
        <w:autoSpaceDN w:val="0"/>
        <w:adjustRightInd w:val="0"/>
        <w:rPr>
          <w:rFonts w:ascii="Arial" w:hAnsi="Arial" w:cs="Arial"/>
          <w:color w:val="000000"/>
          <w:sz w:val="22"/>
          <w:szCs w:val="22"/>
        </w:rPr>
      </w:pPr>
      <w:r>
        <w:rPr>
          <w:rFonts w:ascii="Arial" w:hAnsi="Arial" w:cs="Arial"/>
          <w:color w:val="000000"/>
          <w:sz w:val="22"/>
          <w:szCs w:val="22"/>
        </w:rPr>
        <w:t>For purposes of analysis, the two most sever</w:t>
      </w:r>
      <w:r w:rsidR="00544D14">
        <w:rPr>
          <w:rFonts w:ascii="Arial" w:hAnsi="Arial" w:cs="Arial"/>
          <w:color w:val="000000"/>
          <w:sz w:val="22"/>
          <w:szCs w:val="22"/>
        </w:rPr>
        <w:t>e</w:t>
      </w:r>
      <w:r>
        <w:rPr>
          <w:rFonts w:ascii="Arial" w:hAnsi="Arial" w:cs="Arial"/>
          <w:color w:val="000000"/>
          <w:sz w:val="22"/>
          <w:szCs w:val="22"/>
        </w:rPr>
        <w:t xml:space="preserve">ly undernourished groups </w:t>
      </w:r>
      <w:del w:id="20" w:author="Cushing, Judy" w:date="2013-05-29T22:07:00Z">
        <w:r w:rsidDel="00AB0B3E">
          <w:rPr>
            <w:rFonts w:ascii="Arial" w:hAnsi="Arial" w:cs="Arial"/>
            <w:color w:val="000000"/>
            <w:sz w:val="22"/>
            <w:szCs w:val="22"/>
          </w:rPr>
          <w:delText xml:space="preserve">II </w:delText>
        </w:r>
      </w:del>
      <w:ins w:id="21" w:author="Cushing, Judy" w:date="2013-05-29T22:07:00Z">
        <w:r w:rsidR="00AB0B3E">
          <w:rPr>
            <w:rFonts w:ascii="Arial" w:hAnsi="Arial" w:cs="Arial"/>
            <w:color w:val="000000"/>
            <w:sz w:val="22"/>
            <w:szCs w:val="22"/>
          </w:rPr>
          <w:t xml:space="preserve">III </w:t>
        </w:r>
      </w:ins>
      <w:r>
        <w:rPr>
          <w:rFonts w:ascii="Arial" w:hAnsi="Arial" w:cs="Arial"/>
          <w:color w:val="000000"/>
          <w:sz w:val="22"/>
          <w:szCs w:val="22"/>
        </w:rPr>
        <w:t xml:space="preserve">and IV were combined.  One part of the study examined four categories of illness during the past year:  upper respiratory infection (URI), diarrhea, URI and diarrhea, and none.  </w:t>
      </w:r>
    </w:p>
    <w:p w:rsidR="006222E2" w:rsidRDefault="006222E2" w:rsidP="0079329B">
      <w:pPr>
        <w:autoSpaceDE w:val="0"/>
        <w:autoSpaceDN w:val="0"/>
        <w:adjustRightInd w:val="0"/>
        <w:rPr>
          <w:rFonts w:ascii="Arial" w:hAnsi="Arial" w:cs="Arial"/>
          <w:color w:val="000000"/>
          <w:sz w:val="22"/>
          <w:szCs w:val="22"/>
        </w:rPr>
      </w:pPr>
    </w:p>
    <w:p w:rsidR="006222E2" w:rsidRDefault="006222E2" w:rsidP="0079329B">
      <w:pPr>
        <w:autoSpaceDE w:val="0"/>
        <w:autoSpaceDN w:val="0"/>
        <w:adjustRightInd w:val="0"/>
        <w:rPr>
          <w:rFonts w:ascii="Arial" w:hAnsi="Arial" w:cs="Arial"/>
          <w:color w:val="000000"/>
          <w:sz w:val="22"/>
          <w:szCs w:val="22"/>
        </w:rPr>
      </w:pPr>
      <w:r>
        <w:rPr>
          <w:rFonts w:ascii="Arial" w:hAnsi="Arial" w:cs="Arial"/>
          <w:color w:val="000000"/>
          <w:sz w:val="22"/>
          <w:szCs w:val="22"/>
        </w:rPr>
        <w:t>Carry out an analysis of the association between nutritional status and type of illness.  Describe the association numerically, assess its significance, and write a brief summary of your findings that refers to your analysis for substantiation.</w:t>
      </w:r>
    </w:p>
    <w:p w:rsidR="006222E2" w:rsidRDefault="006222E2" w:rsidP="0079329B">
      <w:pPr>
        <w:autoSpaceDE w:val="0"/>
        <w:autoSpaceDN w:val="0"/>
        <w:adjustRightInd w:val="0"/>
        <w:rPr>
          <w:rFonts w:ascii="Arial" w:hAnsi="Arial" w:cs="Arial"/>
          <w:color w:val="000000"/>
          <w:sz w:val="22"/>
          <w:szCs w:val="22"/>
        </w:rPr>
      </w:pPr>
    </w:p>
    <w:p w:rsidR="00F07019" w:rsidRPr="00E571CC" w:rsidRDefault="00F07019" w:rsidP="0079329B">
      <w:pPr>
        <w:autoSpaceDE w:val="0"/>
        <w:autoSpaceDN w:val="0"/>
        <w:adjustRightInd w:val="0"/>
        <w:rPr>
          <w:rFonts w:ascii="Arial" w:hAnsi="Arial" w:cs="Arial"/>
          <w:color w:val="000000"/>
          <w:sz w:val="22"/>
          <w:szCs w:val="22"/>
        </w:rPr>
      </w:pPr>
      <w:r w:rsidRPr="00E571CC">
        <w:rPr>
          <w:rFonts w:ascii="Arial" w:hAnsi="Arial" w:cs="Arial"/>
          <w:color w:val="000000"/>
          <w:sz w:val="22"/>
          <w:szCs w:val="22"/>
        </w:rPr>
        <w:t>You need not complete the following tasks in order;</w:t>
      </w:r>
      <w:del w:id="22" w:author="Cushing, Judy" w:date="2013-05-29T22:07:00Z">
        <w:r w:rsidRPr="00E571CC" w:rsidDel="00AB0B3E">
          <w:rPr>
            <w:rFonts w:ascii="Arial" w:hAnsi="Arial" w:cs="Arial"/>
            <w:color w:val="000000"/>
            <w:sz w:val="22"/>
            <w:szCs w:val="22"/>
          </w:rPr>
          <w:delText xml:space="preserve"> </w:delText>
        </w:r>
      </w:del>
      <w:r w:rsidRPr="00E571CC">
        <w:rPr>
          <w:rFonts w:ascii="Arial" w:hAnsi="Arial" w:cs="Arial"/>
          <w:color w:val="000000"/>
          <w:sz w:val="22"/>
          <w:szCs w:val="22"/>
        </w:rPr>
        <w:t xml:space="preserve"> for example, you might choose to run a JMP chi-square and then develop a contingency table.</w:t>
      </w:r>
      <w:ins w:id="23" w:author="Cushing, Judy" w:date="2013-05-29T22:08:00Z">
        <w:r w:rsidR="00AB0B3E">
          <w:rPr>
            <w:rFonts w:ascii="Arial" w:hAnsi="Arial" w:cs="Arial"/>
            <w:color w:val="000000"/>
            <w:sz w:val="22"/>
            <w:szCs w:val="22"/>
          </w:rPr>
          <w:t xml:space="preserve">  The data for this problem are given in the data sheet (Q6-chiSq-nutrition).  </w:t>
        </w:r>
      </w:ins>
    </w:p>
    <w:p w:rsidR="00F07019" w:rsidRPr="00E571CC" w:rsidRDefault="00F07019" w:rsidP="0079329B">
      <w:pPr>
        <w:autoSpaceDE w:val="0"/>
        <w:autoSpaceDN w:val="0"/>
        <w:adjustRightInd w:val="0"/>
        <w:rPr>
          <w:rFonts w:ascii="Arial" w:hAnsi="Arial" w:cs="Arial"/>
          <w:color w:val="000000"/>
          <w:sz w:val="22"/>
          <w:szCs w:val="22"/>
        </w:rPr>
      </w:pPr>
    </w:p>
    <w:p w:rsidR="00F07019" w:rsidRPr="00E571CC" w:rsidRDefault="00F07019" w:rsidP="00F07019">
      <w:pPr>
        <w:pStyle w:val="ListParagraph"/>
        <w:numPr>
          <w:ilvl w:val="0"/>
          <w:numId w:val="20"/>
        </w:numPr>
        <w:autoSpaceDE w:val="0"/>
        <w:autoSpaceDN w:val="0"/>
        <w:adjustRightInd w:val="0"/>
        <w:rPr>
          <w:rFonts w:ascii="Arial" w:hAnsi="Arial" w:cs="Arial"/>
          <w:color w:val="000000"/>
          <w:sz w:val="22"/>
          <w:szCs w:val="22"/>
        </w:rPr>
      </w:pPr>
      <w:r w:rsidRPr="00E571CC">
        <w:rPr>
          <w:rFonts w:ascii="Arial" w:hAnsi="Arial" w:cs="Arial"/>
          <w:color w:val="000000"/>
          <w:sz w:val="22"/>
          <w:szCs w:val="22"/>
        </w:rPr>
        <w:t>What is your scientific hypothesis for this study?</w:t>
      </w:r>
    </w:p>
    <w:p w:rsidR="00F07019" w:rsidRPr="00E571CC" w:rsidRDefault="00F07019" w:rsidP="00F07019">
      <w:pPr>
        <w:pStyle w:val="ListParagraph"/>
        <w:numPr>
          <w:ilvl w:val="0"/>
          <w:numId w:val="20"/>
        </w:numPr>
        <w:autoSpaceDE w:val="0"/>
        <w:autoSpaceDN w:val="0"/>
        <w:adjustRightInd w:val="0"/>
        <w:rPr>
          <w:rFonts w:ascii="Arial" w:hAnsi="Arial" w:cs="Arial"/>
          <w:color w:val="000000"/>
          <w:sz w:val="22"/>
          <w:szCs w:val="22"/>
        </w:rPr>
      </w:pPr>
      <w:r w:rsidRPr="00E571CC">
        <w:rPr>
          <w:rFonts w:ascii="Arial" w:hAnsi="Arial" w:cs="Arial"/>
          <w:color w:val="000000"/>
          <w:sz w:val="22"/>
          <w:szCs w:val="22"/>
        </w:rPr>
        <w:t>What are your null and alternative hypotheses?</w:t>
      </w:r>
    </w:p>
    <w:p w:rsidR="00F07019" w:rsidRPr="00E571CC" w:rsidRDefault="00F07019" w:rsidP="00F07019">
      <w:pPr>
        <w:pStyle w:val="ListParagraph"/>
        <w:numPr>
          <w:ilvl w:val="0"/>
          <w:numId w:val="20"/>
        </w:numPr>
        <w:autoSpaceDE w:val="0"/>
        <w:autoSpaceDN w:val="0"/>
        <w:adjustRightInd w:val="0"/>
        <w:rPr>
          <w:rFonts w:ascii="Arial" w:hAnsi="Arial" w:cs="Arial"/>
          <w:color w:val="000000"/>
          <w:sz w:val="22"/>
          <w:szCs w:val="22"/>
        </w:rPr>
      </w:pPr>
      <w:r w:rsidRPr="00E571CC">
        <w:rPr>
          <w:rFonts w:ascii="Arial" w:hAnsi="Arial" w:cs="Arial"/>
          <w:color w:val="000000"/>
          <w:sz w:val="22"/>
          <w:szCs w:val="22"/>
        </w:rPr>
        <w:t>Create a contingency table (with percentage in each cell and percentages and totals for rows and columns) for the data.</w:t>
      </w:r>
    </w:p>
    <w:p w:rsidR="00F07019" w:rsidRPr="00E571CC" w:rsidRDefault="00F07019" w:rsidP="00F07019">
      <w:pPr>
        <w:pStyle w:val="ListParagraph"/>
        <w:numPr>
          <w:ilvl w:val="0"/>
          <w:numId w:val="20"/>
        </w:numPr>
        <w:autoSpaceDE w:val="0"/>
        <w:autoSpaceDN w:val="0"/>
        <w:adjustRightInd w:val="0"/>
        <w:rPr>
          <w:rFonts w:ascii="Arial" w:hAnsi="Arial" w:cs="Arial"/>
          <w:color w:val="000000"/>
          <w:sz w:val="22"/>
          <w:szCs w:val="22"/>
        </w:rPr>
      </w:pPr>
      <w:r w:rsidRPr="00E571CC">
        <w:rPr>
          <w:rFonts w:ascii="Arial" w:hAnsi="Arial" w:cs="Arial"/>
          <w:color w:val="000000"/>
          <w:sz w:val="22"/>
          <w:szCs w:val="22"/>
        </w:rPr>
        <w:t>Run a chi-square analysis on the data and report your results.</w:t>
      </w:r>
    </w:p>
    <w:p w:rsidR="00F07019" w:rsidRPr="00E571CC" w:rsidRDefault="00F07019" w:rsidP="00F07019">
      <w:pPr>
        <w:pStyle w:val="ListParagraph"/>
        <w:numPr>
          <w:ilvl w:val="0"/>
          <w:numId w:val="20"/>
        </w:numPr>
        <w:autoSpaceDE w:val="0"/>
        <w:autoSpaceDN w:val="0"/>
        <w:adjustRightInd w:val="0"/>
        <w:rPr>
          <w:rFonts w:ascii="Arial" w:hAnsi="Arial" w:cs="Arial"/>
          <w:color w:val="000000"/>
          <w:sz w:val="22"/>
          <w:szCs w:val="22"/>
        </w:rPr>
      </w:pPr>
      <w:r w:rsidRPr="00E571CC">
        <w:rPr>
          <w:rFonts w:ascii="Arial" w:hAnsi="Arial" w:cs="Arial"/>
          <w:color w:val="000000"/>
          <w:sz w:val="22"/>
          <w:szCs w:val="22"/>
        </w:rPr>
        <w:t>What are your degrees of freedom?  Say how these were calculated.</w:t>
      </w:r>
    </w:p>
    <w:p w:rsidR="00F07019" w:rsidRPr="00E571CC" w:rsidRDefault="00F07019" w:rsidP="00F07019">
      <w:pPr>
        <w:pStyle w:val="ListParagraph"/>
        <w:numPr>
          <w:ilvl w:val="0"/>
          <w:numId w:val="20"/>
        </w:numPr>
        <w:autoSpaceDE w:val="0"/>
        <w:autoSpaceDN w:val="0"/>
        <w:adjustRightInd w:val="0"/>
        <w:rPr>
          <w:rFonts w:ascii="Arial" w:hAnsi="Arial" w:cs="Arial"/>
          <w:color w:val="000000"/>
          <w:sz w:val="22"/>
          <w:szCs w:val="22"/>
        </w:rPr>
      </w:pPr>
      <w:r w:rsidRPr="00E571CC">
        <w:rPr>
          <w:rFonts w:ascii="Arial" w:hAnsi="Arial" w:cs="Arial"/>
          <w:color w:val="000000"/>
          <w:sz w:val="22"/>
          <w:szCs w:val="22"/>
        </w:rPr>
        <w:t xml:space="preserve">Run the ANOVA (in JMP or resampling) and report your results.  </w:t>
      </w:r>
    </w:p>
    <w:p w:rsidR="00F07019" w:rsidRPr="00E571CC" w:rsidRDefault="00F07019" w:rsidP="00F07019">
      <w:pPr>
        <w:pStyle w:val="ListParagraph"/>
        <w:numPr>
          <w:ilvl w:val="0"/>
          <w:numId w:val="20"/>
        </w:numPr>
        <w:autoSpaceDE w:val="0"/>
        <w:autoSpaceDN w:val="0"/>
        <w:adjustRightInd w:val="0"/>
        <w:rPr>
          <w:rFonts w:ascii="Arial" w:hAnsi="Arial" w:cs="Arial"/>
          <w:color w:val="000000"/>
          <w:sz w:val="22"/>
          <w:szCs w:val="22"/>
        </w:rPr>
      </w:pPr>
      <w:r w:rsidRPr="00E571CC">
        <w:rPr>
          <w:rFonts w:ascii="Arial" w:hAnsi="Arial" w:cs="Arial"/>
          <w:color w:val="000000"/>
          <w:sz w:val="22"/>
          <w:szCs w:val="22"/>
        </w:rPr>
        <w:t>If the ANOVA showed that there is a difference among groups, determine which groups are different (and which not – if any).  Represent these differences (and similarities) graphically.</w:t>
      </w:r>
    </w:p>
    <w:p w:rsidR="00F07019" w:rsidRPr="00E571CC" w:rsidRDefault="00F07019" w:rsidP="0079329B">
      <w:pPr>
        <w:autoSpaceDE w:val="0"/>
        <w:autoSpaceDN w:val="0"/>
        <w:adjustRightInd w:val="0"/>
        <w:rPr>
          <w:rFonts w:ascii="Arial" w:hAnsi="Arial" w:cs="Arial"/>
          <w:color w:val="000000"/>
          <w:sz w:val="22"/>
          <w:szCs w:val="22"/>
        </w:rPr>
      </w:pPr>
    </w:p>
    <w:p w:rsidR="0079329B" w:rsidRPr="00E571CC" w:rsidRDefault="0079329B" w:rsidP="0079329B">
      <w:pPr>
        <w:autoSpaceDE w:val="0"/>
        <w:autoSpaceDN w:val="0"/>
        <w:adjustRightInd w:val="0"/>
        <w:rPr>
          <w:rFonts w:ascii="Arial" w:hAnsi="Arial" w:cs="Arial"/>
          <w:color w:val="000000"/>
          <w:sz w:val="22"/>
          <w:szCs w:val="22"/>
        </w:rPr>
      </w:pPr>
    </w:p>
    <w:p w:rsidR="0079329B" w:rsidRDefault="0079329B" w:rsidP="0079329B">
      <w:pPr>
        <w:autoSpaceDE w:val="0"/>
        <w:autoSpaceDN w:val="0"/>
        <w:adjustRightInd w:val="0"/>
        <w:rPr>
          <w:rFonts w:ascii="Arial" w:hAnsi="Arial" w:cs="Arial"/>
          <w:color w:val="000000"/>
          <w:sz w:val="22"/>
          <w:szCs w:val="22"/>
        </w:rPr>
      </w:pPr>
      <w:proofErr w:type="gramStart"/>
      <w:r w:rsidRPr="00E571CC">
        <w:rPr>
          <w:rFonts w:ascii="Arial" w:hAnsi="Arial" w:cs="Arial"/>
          <w:b/>
          <w:color w:val="000000"/>
          <w:sz w:val="22"/>
          <w:szCs w:val="22"/>
          <w:u w:val="single"/>
        </w:rPr>
        <w:t xml:space="preserve">Question </w:t>
      </w:r>
      <w:r w:rsidR="00461A39">
        <w:rPr>
          <w:rFonts w:ascii="Arial" w:hAnsi="Arial" w:cs="Arial"/>
          <w:b/>
          <w:color w:val="000000"/>
          <w:sz w:val="22"/>
          <w:szCs w:val="22"/>
          <w:u w:val="single"/>
        </w:rPr>
        <w:t>7</w:t>
      </w:r>
      <w:r w:rsidRPr="00E571CC">
        <w:rPr>
          <w:rFonts w:ascii="Arial" w:hAnsi="Arial" w:cs="Arial"/>
          <w:b/>
          <w:color w:val="000000"/>
          <w:sz w:val="22"/>
          <w:szCs w:val="22"/>
        </w:rPr>
        <w:t xml:space="preserve"> (10%).</w:t>
      </w:r>
      <w:proofErr w:type="gramEnd"/>
      <w:r w:rsidRPr="00E571CC">
        <w:rPr>
          <w:rFonts w:ascii="Arial" w:hAnsi="Arial" w:cs="Arial"/>
          <w:color w:val="000000"/>
          <w:sz w:val="22"/>
          <w:szCs w:val="22"/>
        </w:rPr>
        <w:t xml:space="preserve">  CART analysis.    </w:t>
      </w:r>
      <w:r w:rsidR="00544D14">
        <w:rPr>
          <w:rFonts w:ascii="Arial" w:hAnsi="Arial" w:cs="Arial"/>
          <w:color w:val="000000"/>
          <w:sz w:val="22"/>
          <w:szCs w:val="22"/>
        </w:rPr>
        <w:t>See Week 7 lab (and key) for directions on how to do a CART model.  The “glass”</w:t>
      </w:r>
      <w:r w:rsidRPr="00E571CC">
        <w:rPr>
          <w:rFonts w:ascii="Arial" w:hAnsi="Arial" w:cs="Arial"/>
          <w:color w:val="000000"/>
          <w:sz w:val="22"/>
          <w:szCs w:val="22"/>
        </w:rPr>
        <w:t xml:space="preserve"> d</w:t>
      </w:r>
      <w:r w:rsidR="00461A39">
        <w:rPr>
          <w:rFonts w:ascii="Arial" w:hAnsi="Arial" w:cs="Arial"/>
          <w:color w:val="000000"/>
          <w:sz w:val="22"/>
          <w:szCs w:val="22"/>
        </w:rPr>
        <w:t xml:space="preserve">ata set from ML </w:t>
      </w:r>
      <w:r w:rsidR="00544D14">
        <w:rPr>
          <w:rFonts w:ascii="Arial" w:hAnsi="Arial" w:cs="Arial"/>
          <w:color w:val="000000"/>
          <w:sz w:val="22"/>
          <w:szCs w:val="22"/>
        </w:rPr>
        <w:t xml:space="preserve">has been chosen for this problem.  </w:t>
      </w:r>
      <w:ins w:id="24" w:author="Cushing, Judy" w:date="2013-05-29T22:10:00Z">
        <w:r w:rsidR="00C91621">
          <w:rPr>
            <w:rFonts w:ascii="Arial" w:hAnsi="Arial" w:cs="Arial"/>
            <w:color w:val="000000"/>
            <w:sz w:val="22"/>
            <w:szCs w:val="22"/>
          </w:rPr>
          <w:t>D</w:t>
        </w:r>
      </w:ins>
      <w:ins w:id="25" w:author="Cushing, Judy" w:date="2013-05-29T22:08:00Z">
        <w:r w:rsidR="00AB0B3E">
          <w:rPr>
            <w:rFonts w:ascii="Arial" w:hAnsi="Arial" w:cs="Arial"/>
            <w:color w:val="000000"/>
            <w:sz w:val="22"/>
            <w:szCs w:val="22"/>
          </w:rPr>
          <w:t xml:space="preserve">ata for this problem are in the </w:t>
        </w:r>
      </w:ins>
      <w:ins w:id="26" w:author="Cushing, Judy" w:date="2013-05-29T22:09:00Z">
        <w:r w:rsidR="00AB0B3E">
          <w:rPr>
            <w:rFonts w:ascii="Arial" w:hAnsi="Arial" w:cs="Arial"/>
            <w:color w:val="000000"/>
            <w:sz w:val="22"/>
            <w:szCs w:val="22"/>
          </w:rPr>
          <w:t>files</w:t>
        </w:r>
      </w:ins>
      <w:ins w:id="27" w:author="Cushing, Judy" w:date="2013-05-29T22:08:00Z">
        <w:r w:rsidR="00AB0B3E">
          <w:rPr>
            <w:rFonts w:ascii="Arial" w:hAnsi="Arial" w:cs="Arial"/>
            <w:color w:val="000000"/>
            <w:sz w:val="22"/>
            <w:szCs w:val="22"/>
          </w:rPr>
          <w:t xml:space="preserve"> (</w:t>
        </w:r>
      </w:ins>
      <w:ins w:id="28" w:author="Cushing, Judy" w:date="2013-05-29T22:09:00Z">
        <w:r w:rsidR="00AB0B3E">
          <w:rPr>
            <w:rFonts w:ascii="Arial" w:hAnsi="Arial" w:cs="Arial"/>
            <w:color w:val="000000"/>
            <w:sz w:val="22"/>
            <w:szCs w:val="22"/>
          </w:rPr>
          <w:fldChar w:fldCharType="begin"/>
        </w:r>
        <w:r w:rsidR="00AB0B3E">
          <w:rPr>
            <w:rFonts w:ascii="Arial" w:hAnsi="Arial" w:cs="Arial"/>
            <w:color w:val="000000"/>
            <w:sz w:val="22"/>
            <w:szCs w:val="22"/>
          </w:rPr>
          <w:instrText xml:space="preserve"> HYPERLINK "</w:instrText>
        </w:r>
        <w:r w:rsidR="00AB0B3E" w:rsidRPr="00AB0B3E">
          <w:rPr>
            <w:rFonts w:ascii="Arial" w:hAnsi="Arial" w:cs="Arial"/>
            <w:color w:val="000000"/>
            <w:sz w:val="22"/>
            <w:szCs w:val="22"/>
          </w:rPr>
          <w:instrText>https://myfiles.evergreen.edu/academics/programs/cpt/Handouts/Stats/exam_final/</w:instrText>
        </w:r>
        <w:r w:rsidR="00AB0B3E">
          <w:rPr>
            <w:rFonts w:ascii="Arial" w:hAnsi="Arial" w:cs="Arial"/>
            <w:color w:val="000000"/>
            <w:sz w:val="22"/>
            <w:szCs w:val="22"/>
          </w:rPr>
          <w:instrText xml:space="preserve">" </w:instrText>
        </w:r>
        <w:r w:rsidR="00AB0B3E">
          <w:rPr>
            <w:rFonts w:ascii="Arial" w:hAnsi="Arial" w:cs="Arial"/>
            <w:color w:val="000000"/>
            <w:sz w:val="22"/>
            <w:szCs w:val="22"/>
          </w:rPr>
          <w:fldChar w:fldCharType="separate"/>
        </w:r>
        <w:r w:rsidR="00AB0B3E" w:rsidRPr="00815267">
          <w:rPr>
            <w:rStyle w:val="Hyperlink"/>
            <w:rFonts w:ascii="Arial" w:hAnsi="Arial" w:cs="Arial"/>
            <w:sz w:val="22"/>
            <w:szCs w:val="22"/>
          </w:rPr>
          <w:t>programs/</w:t>
        </w:r>
        <w:proofErr w:type="spellStart"/>
        <w:r w:rsidR="00AB0B3E" w:rsidRPr="00815267">
          <w:rPr>
            <w:rStyle w:val="Hyperlink"/>
            <w:rFonts w:ascii="Arial" w:hAnsi="Arial" w:cs="Arial"/>
            <w:sz w:val="22"/>
            <w:szCs w:val="22"/>
          </w:rPr>
          <w:t>cpt</w:t>
        </w:r>
        <w:proofErr w:type="spellEnd"/>
        <w:r w:rsidR="00AB0B3E" w:rsidRPr="00815267">
          <w:rPr>
            <w:rStyle w:val="Hyperlink"/>
            <w:rFonts w:ascii="Arial" w:hAnsi="Arial" w:cs="Arial"/>
            <w:sz w:val="22"/>
            <w:szCs w:val="22"/>
          </w:rPr>
          <w:t>/Handouts/Stats/</w:t>
        </w:r>
        <w:proofErr w:type="spellStart"/>
        <w:r w:rsidR="00AB0B3E" w:rsidRPr="00815267">
          <w:rPr>
            <w:rStyle w:val="Hyperlink"/>
            <w:rFonts w:ascii="Arial" w:hAnsi="Arial" w:cs="Arial"/>
            <w:sz w:val="22"/>
            <w:szCs w:val="22"/>
          </w:rPr>
          <w:t>exam_final</w:t>
        </w:r>
        <w:proofErr w:type="spellEnd"/>
        <w:r w:rsidR="00AB0B3E" w:rsidRPr="00815267">
          <w:rPr>
            <w:rStyle w:val="Hyperlink"/>
            <w:rFonts w:ascii="Arial" w:hAnsi="Arial" w:cs="Arial"/>
            <w:sz w:val="22"/>
            <w:szCs w:val="22"/>
          </w:rPr>
          <w:t>/</w:t>
        </w:r>
        <w:r w:rsidR="00AB0B3E">
          <w:rPr>
            <w:rFonts w:ascii="Arial" w:hAnsi="Arial" w:cs="Arial"/>
            <w:color w:val="000000"/>
            <w:sz w:val="22"/>
            <w:szCs w:val="22"/>
          </w:rPr>
          <w:fldChar w:fldCharType="end"/>
        </w:r>
        <w:r w:rsidR="00AB0B3E">
          <w:rPr>
            <w:rFonts w:ascii="Arial" w:hAnsi="Arial" w:cs="Arial"/>
            <w:color w:val="000000"/>
            <w:sz w:val="22"/>
            <w:szCs w:val="22"/>
          </w:rPr>
          <w:t xml:space="preserve"> </w:t>
        </w:r>
        <w:proofErr w:type="spellStart"/>
        <w:r w:rsidR="00AB0B3E">
          <w:rPr>
            <w:rFonts w:ascii="Arial" w:hAnsi="Arial" w:cs="Arial"/>
            <w:color w:val="000000"/>
            <w:sz w:val="22"/>
            <w:szCs w:val="22"/>
          </w:rPr>
          <w:t>glass.arff</w:t>
        </w:r>
        <w:proofErr w:type="spellEnd"/>
        <w:r w:rsidR="00AB0B3E">
          <w:rPr>
            <w:rFonts w:ascii="Arial" w:hAnsi="Arial" w:cs="Arial"/>
            <w:color w:val="000000"/>
            <w:sz w:val="22"/>
            <w:szCs w:val="22"/>
          </w:rPr>
          <w:t xml:space="preserve"> and glass.csv</w:t>
        </w:r>
      </w:ins>
      <w:ins w:id="29" w:author="Cushing, Judy" w:date="2013-05-29T22:08:00Z">
        <w:r w:rsidR="00AB0B3E">
          <w:rPr>
            <w:rFonts w:ascii="Arial" w:hAnsi="Arial" w:cs="Arial"/>
            <w:color w:val="000000"/>
            <w:sz w:val="22"/>
            <w:szCs w:val="22"/>
          </w:rPr>
          <w:t xml:space="preserve">).  </w:t>
        </w:r>
      </w:ins>
    </w:p>
    <w:p w:rsidR="00544D14" w:rsidRDefault="00544D14" w:rsidP="0079329B">
      <w:pPr>
        <w:autoSpaceDE w:val="0"/>
        <w:autoSpaceDN w:val="0"/>
        <w:adjustRightInd w:val="0"/>
        <w:rPr>
          <w:rFonts w:ascii="Arial" w:hAnsi="Arial" w:cs="Arial"/>
          <w:color w:val="000000"/>
          <w:sz w:val="22"/>
          <w:szCs w:val="22"/>
        </w:rPr>
      </w:pPr>
    </w:p>
    <w:p w:rsidR="00544D14" w:rsidRDefault="00544D14" w:rsidP="0079329B">
      <w:pPr>
        <w:autoSpaceDE w:val="0"/>
        <w:autoSpaceDN w:val="0"/>
        <w:adjustRightInd w:val="0"/>
        <w:rPr>
          <w:rFonts w:ascii="Arial" w:hAnsi="Arial" w:cs="Arial"/>
          <w:color w:val="000000"/>
          <w:sz w:val="22"/>
          <w:szCs w:val="22"/>
        </w:rPr>
      </w:pPr>
      <w:r>
        <w:rPr>
          <w:rFonts w:ascii="Arial" w:hAnsi="Arial" w:cs="Arial"/>
          <w:color w:val="000000"/>
          <w:sz w:val="22"/>
          <w:szCs w:val="22"/>
        </w:rPr>
        <w:t xml:space="preserve">The data (glass.csv) results from a study of classification of types of glass and was inspired by a forensics problem (see the </w:t>
      </w:r>
      <w:proofErr w:type="spellStart"/>
      <w:r>
        <w:rPr>
          <w:rFonts w:ascii="Arial" w:hAnsi="Arial" w:cs="Arial"/>
          <w:color w:val="000000"/>
          <w:sz w:val="22"/>
          <w:szCs w:val="22"/>
        </w:rPr>
        <w:t>arff</w:t>
      </w:r>
      <w:proofErr w:type="spellEnd"/>
      <w:r>
        <w:rPr>
          <w:rFonts w:ascii="Arial" w:hAnsi="Arial" w:cs="Arial"/>
          <w:color w:val="000000"/>
          <w:sz w:val="22"/>
          <w:szCs w:val="22"/>
        </w:rPr>
        <w:t xml:space="preserve"> file for details </w:t>
      </w:r>
      <w:proofErr w:type="spellStart"/>
      <w:r>
        <w:rPr>
          <w:rFonts w:ascii="Arial" w:hAnsi="Arial" w:cs="Arial"/>
          <w:color w:val="000000"/>
          <w:sz w:val="22"/>
          <w:szCs w:val="22"/>
        </w:rPr>
        <w:t>glass.arff</w:t>
      </w:r>
      <w:proofErr w:type="spellEnd"/>
      <w:r>
        <w:rPr>
          <w:rFonts w:ascii="Arial" w:hAnsi="Arial" w:cs="Arial"/>
          <w:color w:val="000000"/>
          <w:sz w:val="22"/>
          <w:szCs w:val="22"/>
        </w:rPr>
        <w:t>).  The scientific question you are being asked to answer is:  Can glass of type “float” be accurately identified</w:t>
      </w:r>
      <w:ins w:id="30" w:author="Cushing, Judy" w:date="2013-05-29T22:11:00Z">
        <w:r w:rsidR="00C91621">
          <w:rPr>
            <w:rFonts w:ascii="Arial" w:hAnsi="Arial" w:cs="Arial"/>
            <w:color w:val="000000"/>
            <w:sz w:val="22"/>
            <w:szCs w:val="22"/>
          </w:rPr>
          <w:t xml:space="preserve"> from the given attributes</w:t>
        </w:r>
      </w:ins>
      <w:r>
        <w:rPr>
          <w:rFonts w:ascii="Arial" w:hAnsi="Arial" w:cs="Arial"/>
          <w:color w:val="000000"/>
          <w:sz w:val="22"/>
          <w:szCs w:val="22"/>
        </w:rPr>
        <w:t>?   The statistical question you are asked is whether CART analysis can be used to accurately classify glass based on the attributes provided.</w:t>
      </w:r>
      <w:r w:rsidR="000357FB">
        <w:rPr>
          <w:rFonts w:ascii="Arial" w:hAnsi="Arial" w:cs="Arial"/>
          <w:color w:val="000000"/>
          <w:sz w:val="22"/>
          <w:szCs w:val="22"/>
        </w:rPr>
        <w:t xml:space="preserve">  </w:t>
      </w:r>
    </w:p>
    <w:p w:rsidR="000357FB" w:rsidRDefault="000357FB" w:rsidP="0079329B">
      <w:pPr>
        <w:autoSpaceDE w:val="0"/>
        <w:autoSpaceDN w:val="0"/>
        <w:adjustRightInd w:val="0"/>
        <w:rPr>
          <w:rFonts w:ascii="Arial" w:hAnsi="Arial" w:cs="Arial"/>
          <w:color w:val="000000"/>
          <w:sz w:val="22"/>
          <w:szCs w:val="22"/>
        </w:rPr>
      </w:pPr>
    </w:p>
    <w:p w:rsidR="000357FB" w:rsidRDefault="000357FB" w:rsidP="0079329B">
      <w:pPr>
        <w:autoSpaceDE w:val="0"/>
        <w:autoSpaceDN w:val="0"/>
        <w:adjustRightInd w:val="0"/>
        <w:rPr>
          <w:rFonts w:ascii="Arial" w:hAnsi="Arial" w:cs="Arial"/>
          <w:color w:val="000000"/>
          <w:sz w:val="22"/>
          <w:szCs w:val="22"/>
        </w:rPr>
      </w:pPr>
      <w:r>
        <w:rPr>
          <w:rFonts w:ascii="Arial" w:hAnsi="Arial" w:cs="Arial"/>
          <w:color w:val="000000"/>
          <w:sz w:val="22"/>
          <w:szCs w:val="22"/>
        </w:rPr>
        <w:lastRenderedPageBreak/>
        <w:t xml:space="preserve">Remember that you will need to add a header row with attribute names to the CSV file before pasting the file into JMP; </w:t>
      </w:r>
      <w:del w:id="31" w:author="Cushing, Judy" w:date="2013-05-29T22:11:00Z">
        <w:r w:rsidDel="00C91621">
          <w:rPr>
            <w:rFonts w:ascii="Arial" w:hAnsi="Arial" w:cs="Arial"/>
            <w:color w:val="000000"/>
            <w:sz w:val="22"/>
            <w:szCs w:val="22"/>
          </w:rPr>
          <w:delText xml:space="preserve"> </w:delText>
        </w:r>
      </w:del>
      <w:r>
        <w:rPr>
          <w:rFonts w:ascii="Arial" w:hAnsi="Arial" w:cs="Arial"/>
          <w:color w:val="000000"/>
          <w:sz w:val="22"/>
          <w:szCs w:val="22"/>
        </w:rPr>
        <w:t xml:space="preserve">attributes are given in the </w:t>
      </w:r>
      <w:proofErr w:type="spellStart"/>
      <w:r>
        <w:rPr>
          <w:rFonts w:ascii="Arial" w:hAnsi="Arial" w:cs="Arial"/>
          <w:color w:val="000000"/>
          <w:sz w:val="22"/>
          <w:szCs w:val="22"/>
        </w:rPr>
        <w:t>arff</w:t>
      </w:r>
      <w:proofErr w:type="spellEnd"/>
      <w:r>
        <w:rPr>
          <w:rFonts w:ascii="Arial" w:hAnsi="Arial" w:cs="Arial"/>
          <w:color w:val="000000"/>
          <w:sz w:val="22"/>
          <w:szCs w:val="22"/>
        </w:rPr>
        <w:t xml:space="preserve"> file.</w:t>
      </w:r>
    </w:p>
    <w:p w:rsidR="00F07019" w:rsidRPr="00E571CC" w:rsidRDefault="00F07019" w:rsidP="00F07019">
      <w:pPr>
        <w:rPr>
          <w:rFonts w:ascii="Arial" w:hAnsi="Arial" w:cs="Arial"/>
          <w:sz w:val="22"/>
          <w:szCs w:val="22"/>
        </w:rPr>
      </w:pPr>
    </w:p>
    <w:p w:rsidR="00D564CC" w:rsidRPr="00E571CC" w:rsidRDefault="00D564CC" w:rsidP="00D564CC">
      <w:pPr>
        <w:pStyle w:val="ListParagraph"/>
        <w:numPr>
          <w:ilvl w:val="0"/>
          <w:numId w:val="22"/>
        </w:numPr>
        <w:rPr>
          <w:rFonts w:ascii="Arial" w:hAnsi="Arial" w:cs="Arial"/>
          <w:sz w:val="22"/>
          <w:szCs w:val="22"/>
        </w:rPr>
      </w:pPr>
      <w:r w:rsidRPr="00E571CC">
        <w:rPr>
          <w:rFonts w:ascii="Arial" w:hAnsi="Arial" w:cs="Arial"/>
          <w:sz w:val="22"/>
          <w:szCs w:val="22"/>
        </w:rPr>
        <w:t xml:space="preserve">Describe the result of your first split. What was your R-squared value? </w:t>
      </w:r>
    </w:p>
    <w:p w:rsidR="00F07019" w:rsidRPr="00E571CC" w:rsidRDefault="00F07019" w:rsidP="00F07019">
      <w:pPr>
        <w:pStyle w:val="NoSpacing"/>
        <w:numPr>
          <w:ilvl w:val="0"/>
          <w:numId w:val="22"/>
        </w:numPr>
        <w:rPr>
          <w:rFonts w:ascii="Arial" w:hAnsi="Arial" w:cs="Arial"/>
          <w:sz w:val="22"/>
          <w:szCs w:val="22"/>
        </w:rPr>
      </w:pPr>
      <w:r w:rsidRPr="00E571CC">
        <w:rPr>
          <w:rFonts w:ascii="Arial" w:hAnsi="Arial" w:cs="Arial"/>
          <w:sz w:val="22"/>
          <w:szCs w:val="22"/>
        </w:rPr>
        <w:t xml:space="preserve">How many splits did you decide to use? </w:t>
      </w:r>
    </w:p>
    <w:p w:rsidR="00F07019" w:rsidRPr="00E571CC" w:rsidRDefault="00F07019" w:rsidP="00F07019">
      <w:pPr>
        <w:pStyle w:val="NoSpacing"/>
        <w:numPr>
          <w:ilvl w:val="0"/>
          <w:numId w:val="22"/>
        </w:numPr>
        <w:rPr>
          <w:rFonts w:ascii="Arial" w:hAnsi="Arial" w:cs="Arial"/>
          <w:sz w:val="22"/>
          <w:szCs w:val="22"/>
        </w:rPr>
      </w:pPr>
      <w:r w:rsidRPr="00E571CC">
        <w:rPr>
          <w:rFonts w:ascii="Arial" w:hAnsi="Arial" w:cs="Arial"/>
          <w:sz w:val="22"/>
          <w:szCs w:val="22"/>
        </w:rPr>
        <w:t xml:space="preserve">What was the R-squared value for the </w:t>
      </w:r>
      <w:r w:rsidR="000357FB">
        <w:rPr>
          <w:rFonts w:ascii="Arial" w:hAnsi="Arial" w:cs="Arial"/>
          <w:sz w:val="22"/>
          <w:szCs w:val="22"/>
        </w:rPr>
        <w:t xml:space="preserve">final </w:t>
      </w:r>
      <w:r w:rsidRPr="00E571CC">
        <w:rPr>
          <w:rFonts w:ascii="Arial" w:hAnsi="Arial" w:cs="Arial"/>
          <w:sz w:val="22"/>
          <w:szCs w:val="22"/>
        </w:rPr>
        <w:t>tree?</w:t>
      </w:r>
    </w:p>
    <w:p w:rsidR="00F07019" w:rsidRPr="00E571CC" w:rsidRDefault="000357FB" w:rsidP="00F07019">
      <w:pPr>
        <w:pStyle w:val="NoSpacing"/>
        <w:numPr>
          <w:ilvl w:val="0"/>
          <w:numId w:val="22"/>
        </w:numPr>
        <w:rPr>
          <w:rFonts w:ascii="Arial" w:hAnsi="Arial" w:cs="Arial"/>
          <w:sz w:val="22"/>
          <w:szCs w:val="22"/>
        </w:rPr>
      </w:pPr>
      <w:r>
        <w:rPr>
          <w:rFonts w:ascii="Arial" w:hAnsi="Arial" w:cs="Arial"/>
          <w:sz w:val="22"/>
          <w:szCs w:val="22"/>
        </w:rPr>
        <w:t>How well were the glass types</w:t>
      </w:r>
      <w:r w:rsidR="00F07019" w:rsidRPr="00E571CC">
        <w:rPr>
          <w:rFonts w:ascii="Arial" w:hAnsi="Arial" w:cs="Arial"/>
          <w:sz w:val="22"/>
          <w:szCs w:val="22"/>
        </w:rPr>
        <w:t xml:space="preserve"> described by </w:t>
      </w:r>
      <w:r>
        <w:rPr>
          <w:rFonts w:ascii="Arial" w:hAnsi="Arial" w:cs="Arial"/>
          <w:sz w:val="22"/>
          <w:szCs w:val="22"/>
        </w:rPr>
        <w:t>your</w:t>
      </w:r>
      <w:r w:rsidR="00F07019" w:rsidRPr="00E571CC">
        <w:rPr>
          <w:rFonts w:ascii="Arial" w:hAnsi="Arial" w:cs="Arial"/>
          <w:sz w:val="22"/>
          <w:szCs w:val="22"/>
        </w:rPr>
        <w:t xml:space="preserve"> model? </w:t>
      </w:r>
    </w:p>
    <w:p w:rsidR="00F07019" w:rsidRDefault="00F07019" w:rsidP="00F07019">
      <w:pPr>
        <w:pStyle w:val="NoSpacing"/>
        <w:numPr>
          <w:ilvl w:val="0"/>
          <w:numId w:val="22"/>
        </w:numPr>
        <w:rPr>
          <w:rFonts w:ascii="Arial" w:hAnsi="Arial" w:cs="Arial"/>
          <w:sz w:val="22"/>
          <w:szCs w:val="22"/>
        </w:rPr>
      </w:pPr>
      <w:r w:rsidRPr="00E571CC">
        <w:rPr>
          <w:rFonts w:ascii="Arial" w:hAnsi="Arial" w:cs="Arial"/>
          <w:sz w:val="22"/>
          <w:szCs w:val="22"/>
        </w:rPr>
        <w:t>Paste your ‘final’ tree below:</w:t>
      </w:r>
    </w:p>
    <w:p w:rsidR="000357FB" w:rsidRPr="00E571CC" w:rsidRDefault="000357FB" w:rsidP="00F07019">
      <w:pPr>
        <w:pStyle w:val="NoSpacing"/>
        <w:numPr>
          <w:ilvl w:val="0"/>
          <w:numId w:val="22"/>
        </w:numPr>
        <w:rPr>
          <w:rFonts w:ascii="Arial" w:hAnsi="Arial" w:cs="Arial"/>
          <w:sz w:val="22"/>
          <w:szCs w:val="22"/>
        </w:rPr>
      </w:pPr>
      <w:r>
        <w:rPr>
          <w:rFonts w:ascii="Arial" w:hAnsi="Arial" w:cs="Arial"/>
          <w:sz w:val="22"/>
          <w:szCs w:val="22"/>
        </w:rPr>
        <w:t>(optional) Perform a similar classification using WEKA.  Say what classification method you used.  How does the JMP CART model compare with the results you got in WEKA?</w:t>
      </w:r>
    </w:p>
    <w:p w:rsidR="0079329B" w:rsidRDefault="0079329B" w:rsidP="00E25EB4">
      <w:pPr>
        <w:autoSpaceDE w:val="0"/>
        <w:autoSpaceDN w:val="0"/>
        <w:adjustRightInd w:val="0"/>
        <w:rPr>
          <w:rFonts w:ascii="Arial" w:hAnsi="Arial" w:cs="Arial"/>
          <w:color w:val="000000"/>
          <w:sz w:val="22"/>
          <w:szCs w:val="22"/>
        </w:rPr>
      </w:pPr>
    </w:p>
    <w:p w:rsidR="00F25959" w:rsidRPr="00E571CC" w:rsidRDefault="00F25959" w:rsidP="000357FB">
      <w:pPr>
        <w:rPr>
          <w:rFonts w:ascii="Arial" w:hAnsi="Arial" w:cs="Arial"/>
          <w:color w:val="000000"/>
          <w:sz w:val="22"/>
          <w:szCs w:val="22"/>
        </w:rPr>
      </w:pPr>
      <w:r w:rsidRPr="00E571CC">
        <w:rPr>
          <w:rFonts w:ascii="Arial" w:hAnsi="Arial" w:cs="Arial"/>
          <w:b/>
          <w:sz w:val="22"/>
          <w:szCs w:val="22"/>
        </w:rPr>
        <w:t xml:space="preserve">Question </w:t>
      </w:r>
      <w:r w:rsidR="000357FB">
        <w:rPr>
          <w:rFonts w:ascii="Arial" w:hAnsi="Arial" w:cs="Arial"/>
          <w:b/>
          <w:sz w:val="22"/>
          <w:szCs w:val="22"/>
        </w:rPr>
        <w:t>8old deleted</w:t>
      </w:r>
      <w:r w:rsidRPr="00E571CC">
        <w:rPr>
          <w:rFonts w:ascii="Arial" w:hAnsi="Arial" w:cs="Arial"/>
          <w:b/>
          <w:sz w:val="22"/>
          <w:szCs w:val="22"/>
        </w:rPr>
        <w:t>:</w:t>
      </w:r>
      <w:r w:rsidRPr="00E571CC">
        <w:rPr>
          <w:rFonts w:ascii="Arial" w:hAnsi="Arial" w:cs="Arial"/>
          <w:sz w:val="22"/>
          <w:szCs w:val="22"/>
        </w:rPr>
        <w:t xml:space="preserve">  Running and interpreting a STELLA Model.  </w:t>
      </w:r>
    </w:p>
    <w:p w:rsidR="00F25959" w:rsidRPr="00E571CC" w:rsidRDefault="00F25959" w:rsidP="00F25959">
      <w:pPr>
        <w:autoSpaceDE w:val="0"/>
        <w:autoSpaceDN w:val="0"/>
        <w:adjustRightInd w:val="0"/>
        <w:rPr>
          <w:rFonts w:ascii="Arial" w:hAnsi="Arial" w:cs="Arial"/>
          <w:color w:val="000000"/>
          <w:sz w:val="22"/>
          <w:szCs w:val="22"/>
        </w:rPr>
      </w:pPr>
    </w:p>
    <w:p w:rsidR="00F25959" w:rsidRPr="00E571CC" w:rsidRDefault="00F25959" w:rsidP="00F25959">
      <w:pPr>
        <w:autoSpaceDE w:val="0"/>
        <w:autoSpaceDN w:val="0"/>
        <w:adjustRightInd w:val="0"/>
        <w:rPr>
          <w:rFonts w:ascii="Arial" w:hAnsi="Arial" w:cs="Arial"/>
          <w:color w:val="000000"/>
          <w:sz w:val="22"/>
          <w:szCs w:val="22"/>
        </w:rPr>
      </w:pPr>
      <w:proofErr w:type="gramStart"/>
      <w:r w:rsidRPr="00E571CC">
        <w:rPr>
          <w:rFonts w:ascii="Arial" w:hAnsi="Arial" w:cs="Arial"/>
          <w:b/>
          <w:color w:val="000000"/>
          <w:sz w:val="22"/>
          <w:szCs w:val="22"/>
        </w:rPr>
        <w:t xml:space="preserve">Question </w:t>
      </w:r>
      <w:r w:rsidR="000357FB">
        <w:rPr>
          <w:rFonts w:ascii="Arial" w:hAnsi="Arial" w:cs="Arial"/>
          <w:b/>
          <w:color w:val="000000"/>
          <w:sz w:val="22"/>
          <w:szCs w:val="22"/>
        </w:rPr>
        <w:t>8</w:t>
      </w:r>
      <w:r w:rsidR="006245FD">
        <w:rPr>
          <w:rFonts w:ascii="Arial" w:hAnsi="Arial" w:cs="Arial"/>
          <w:b/>
          <w:sz w:val="22"/>
          <w:szCs w:val="22"/>
        </w:rPr>
        <w:t xml:space="preserve"> (20</w:t>
      </w:r>
      <w:r w:rsidRPr="00E571CC">
        <w:rPr>
          <w:rFonts w:ascii="Arial" w:hAnsi="Arial" w:cs="Arial"/>
          <w:b/>
          <w:sz w:val="22"/>
          <w:szCs w:val="22"/>
        </w:rPr>
        <w:t>%)</w:t>
      </w:r>
      <w:r w:rsidRPr="00E571CC">
        <w:rPr>
          <w:rFonts w:ascii="Arial" w:hAnsi="Arial" w:cs="Arial"/>
          <w:b/>
          <w:color w:val="000000"/>
          <w:sz w:val="22"/>
          <w:szCs w:val="22"/>
        </w:rPr>
        <w:t>:</w:t>
      </w:r>
      <w:r w:rsidRPr="00E571CC">
        <w:rPr>
          <w:rFonts w:ascii="Arial" w:hAnsi="Arial" w:cs="Arial"/>
          <w:color w:val="000000"/>
          <w:sz w:val="22"/>
          <w:szCs w:val="22"/>
        </w:rPr>
        <w:t xml:space="preserve">  Research Design.</w:t>
      </w:r>
      <w:proofErr w:type="gramEnd"/>
      <w:r w:rsidRPr="00E571CC">
        <w:rPr>
          <w:rFonts w:ascii="Arial" w:hAnsi="Arial" w:cs="Arial"/>
          <w:color w:val="000000"/>
          <w:sz w:val="22"/>
          <w:szCs w:val="22"/>
        </w:rPr>
        <w:t xml:space="preserve">  On the </w:t>
      </w:r>
      <w:proofErr w:type="spellStart"/>
      <w:r w:rsidRPr="00E571CC">
        <w:rPr>
          <w:rFonts w:ascii="Arial" w:hAnsi="Arial" w:cs="Arial"/>
          <w:color w:val="000000"/>
          <w:sz w:val="22"/>
          <w:szCs w:val="22"/>
        </w:rPr>
        <w:t>fileshare</w:t>
      </w:r>
      <w:proofErr w:type="spellEnd"/>
      <w:r w:rsidRPr="00E571CC">
        <w:rPr>
          <w:rFonts w:ascii="Arial" w:hAnsi="Arial" w:cs="Arial"/>
          <w:color w:val="000000"/>
          <w:sz w:val="22"/>
          <w:szCs w:val="22"/>
        </w:rPr>
        <w:t xml:space="preserve">, in </w:t>
      </w:r>
      <w:r w:rsidRPr="00E571CC">
        <w:rPr>
          <w:rFonts w:ascii="Arial" w:hAnsi="Arial" w:cs="Arial"/>
          <w:color w:val="000000"/>
          <w:sz w:val="22"/>
          <w:szCs w:val="22"/>
          <w:highlight w:val="yellow"/>
        </w:rPr>
        <w:t>/Handouts/Stats/</w:t>
      </w:r>
      <w:proofErr w:type="spellStart"/>
      <w:r w:rsidR="000357FB">
        <w:rPr>
          <w:rFonts w:ascii="Arial" w:hAnsi="Arial" w:cs="Arial"/>
          <w:color w:val="000000"/>
          <w:sz w:val="22"/>
          <w:szCs w:val="22"/>
          <w:highlight w:val="yellow"/>
        </w:rPr>
        <w:t>exam_f</w:t>
      </w:r>
      <w:r w:rsidRPr="00E571CC">
        <w:rPr>
          <w:rFonts w:ascii="Arial" w:hAnsi="Arial" w:cs="Arial"/>
          <w:color w:val="000000"/>
          <w:sz w:val="22"/>
          <w:szCs w:val="22"/>
          <w:highlight w:val="yellow"/>
        </w:rPr>
        <w:t>inal</w:t>
      </w:r>
      <w:proofErr w:type="spellEnd"/>
      <w:r w:rsidRPr="00E571CC">
        <w:rPr>
          <w:rFonts w:ascii="Arial" w:hAnsi="Arial" w:cs="Arial"/>
          <w:color w:val="000000"/>
          <w:sz w:val="22"/>
          <w:szCs w:val="22"/>
        </w:rPr>
        <w:t xml:space="preserve"> you will find not only this document, but also the full 1kcs data set </w:t>
      </w:r>
      <w:r w:rsidR="000357FB">
        <w:rPr>
          <w:rFonts w:ascii="Arial" w:hAnsi="Arial" w:cs="Arial"/>
          <w:color w:val="000000"/>
          <w:sz w:val="22"/>
          <w:szCs w:val="22"/>
          <w:highlight w:val="yellow"/>
        </w:rPr>
        <w:t>1kcsStemMapAll</w:t>
      </w:r>
      <w:r w:rsidRPr="00E571CC">
        <w:rPr>
          <w:rFonts w:ascii="Arial" w:hAnsi="Arial" w:cs="Arial"/>
          <w:color w:val="000000"/>
          <w:sz w:val="22"/>
          <w:szCs w:val="22"/>
          <w:highlight w:val="yellow"/>
        </w:rPr>
        <w:t>.xlsx</w:t>
      </w:r>
      <w:r w:rsidRPr="00E571CC">
        <w:rPr>
          <w:rFonts w:ascii="Arial" w:hAnsi="Arial" w:cs="Arial"/>
          <w:color w:val="000000"/>
          <w:sz w:val="22"/>
          <w:szCs w:val="22"/>
        </w:rPr>
        <w:t xml:space="preserve">.  </w:t>
      </w:r>
    </w:p>
    <w:p w:rsidR="00F25959" w:rsidRPr="00E571CC" w:rsidRDefault="00F25959" w:rsidP="00F25959">
      <w:pPr>
        <w:autoSpaceDE w:val="0"/>
        <w:autoSpaceDN w:val="0"/>
        <w:adjustRightInd w:val="0"/>
        <w:rPr>
          <w:rFonts w:ascii="Arial" w:hAnsi="Arial" w:cs="Arial"/>
          <w:color w:val="000000"/>
          <w:sz w:val="22"/>
          <w:szCs w:val="22"/>
        </w:rPr>
      </w:pPr>
    </w:p>
    <w:p w:rsidR="00F25959" w:rsidRPr="00E571CC" w:rsidRDefault="00F25959" w:rsidP="00F25959">
      <w:pPr>
        <w:autoSpaceDE w:val="0"/>
        <w:autoSpaceDN w:val="0"/>
        <w:adjustRightInd w:val="0"/>
        <w:rPr>
          <w:rFonts w:ascii="Arial" w:hAnsi="Arial" w:cs="Arial"/>
          <w:color w:val="000000"/>
          <w:sz w:val="22"/>
          <w:szCs w:val="22"/>
        </w:rPr>
      </w:pPr>
      <w:r w:rsidRPr="00E571CC">
        <w:rPr>
          <w:rFonts w:ascii="Arial" w:hAnsi="Arial" w:cs="Arial"/>
          <w:color w:val="000000"/>
          <w:sz w:val="22"/>
          <w:szCs w:val="22"/>
        </w:rPr>
        <w:t xml:space="preserve">As you know, this rather large study (almost 6000 trees across 8 sites) was designed to determine whether forest structure varied according to age class.   </w:t>
      </w:r>
      <w:hyperlink r:id="rId9" w:history="1">
        <w:r w:rsidR="000357FB" w:rsidRPr="00C00D92">
          <w:rPr>
            <w:rStyle w:val="Hyperlink"/>
            <w:rFonts w:ascii="Arial" w:hAnsi="Arial" w:cs="Arial"/>
            <w:sz w:val="22"/>
            <w:szCs w:val="22"/>
          </w:rPr>
          <w:t>http://acdrupal.evergreen.edu/studycenter/1kcs</w:t>
        </w:r>
      </w:hyperlink>
      <w:r w:rsidR="000357FB">
        <w:rPr>
          <w:rFonts w:ascii="Arial" w:hAnsi="Arial" w:cs="Arial"/>
          <w:color w:val="000000"/>
          <w:sz w:val="22"/>
          <w:szCs w:val="22"/>
        </w:rPr>
        <w:t xml:space="preserve"> holds information about this study.</w:t>
      </w:r>
    </w:p>
    <w:p w:rsidR="00F25959" w:rsidRPr="00E571CC" w:rsidRDefault="00F25959" w:rsidP="00F25959">
      <w:pPr>
        <w:autoSpaceDE w:val="0"/>
        <w:autoSpaceDN w:val="0"/>
        <w:adjustRightInd w:val="0"/>
        <w:rPr>
          <w:rFonts w:ascii="Arial" w:hAnsi="Arial" w:cs="Arial"/>
          <w:color w:val="000000"/>
          <w:sz w:val="22"/>
          <w:szCs w:val="22"/>
        </w:rPr>
      </w:pPr>
    </w:p>
    <w:p w:rsidR="00C74EDA" w:rsidRPr="00E571CC" w:rsidRDefault="00F25959" w:rsidP="00C74EDA">
      <w:pPr>
        <w:autoSpaceDE w:val="0"/>
        <w:autoSpaceDN w:val="0"/>
        <w:adjustRightInd w:val="0"/>
        <w:rPr>
          <w:rFonts w:ascii="Arial" w:hAnsi="Arial" w:cs="Arial"/>
          <w:color w:val="000000"/>
          <w:sz w:val="22"/>
          <w:szCs w:val="22"/>
        </w:rPr>
      </w:pPr>
      <w:r w:rsidRPr="00E571CC">
        <w:rPr>
          <w:rFonts w:ascii="Arial" w:hAnsi="Arial" w:cs="Arial"/>
          <w:color w:val="000000"/>
          <w:sz w:val="22"/>
          <w:szCs w:val="22"/>
        </w:rPr>
        <w:t xml:space="preserve">You </w:t>
      </w:r>
      <w:r w:rsidR="000357FB">
        <w:rPr>
          <w:rFonts w:ascii="Arial" w:hAnsi="Arial" w:cs="Arial"/>
          <w:color w:val="000000"/>
          <w:sz w:val="22"/>
          <w:szCs w:val="22"/>
        </w:rPr>
        <w:t>are the data analyst on this</w:t>
      </w:r>
      <w:r w:rsidRPr="00E571CC">
        <w:rPr>
          <w:rFonts w:ascii="Arial" w:hAnsi="Arial" w:cs="Arial"/>
          <w:color w:val="000000"/>
          <w:sz w:val="22"/>
          <w:szCs w:val="22"/>
        </w:rPr>
        <w:t xml:space="preserve"> large NSF project, and your first assignment </w:t>
      </w:r>
      <w:r w:rsidR="000357FB">
        <w:rPr>
          <w:rFonts w:ascii="Arial" w:hAnsi="Arial" w:cs="Arial"/>
          <w:color w:val="000000"/>
          <w:sz w:val="22"/>
          <w:szCs w:val="22"/>
        </w:rPr>
        <w:t>was</w:t>
      </w:r>
      <w:r w:rsidRPr="00E571CC">
        <w:rPr>
          <w:rFonts w:ascii="Arial" w:hAnsi="Arial" w:cs="Arial"/>
          <w:color w:val="000000"/>
          <w:sz w:val="22"/>
          <w:szCs w:val="22"/>
        </w:rPr>
        <w:t xml:space="preserve"> to prepare a 2-page summary of this data set</w:t>
      </w:r>
      <w:r w:rsidR="000357FB">
        <w:rPr>
          <w:rFonts w:ascii="Arial" w:hAnsi="Arial" w:cs="Arial"/>
          <w:color w:val="000000"/>
          <w:sz w:val="22"/>
          <w:szCs w:val="22"/>
        </w:rPr>
        <w:t xml:space="preserve"> (and a good job you did with that!)</w:t>
      </w:r>
      <w:r w:rsidRPr="00E571CC">
        <w:rPr>
          <w:rFonts w:ascii="Arial" w:hAnsi="Arial" w:cs="Arial"/>
          <w:color w:val="000000"/>
          <w:sz w:val="22"/>
          <w:szCs w:val="22"/>
        </w:rPr>
        <w:t xml:space="preserve">.  The data for this study have already been collected, but (alas!) not much work has been done to decide which statistical tests should be run to answer the major questions of the study:  </w:t>
      </w:r>
      <w:r w:rsidRPr="000357FB">
        <w:rPr>
          <w:rFonts w:ascii="Arial" w:hAnsi="Arial" w:cs="Arial"/>
          <w:i/>
          <w:color w:val="000000"/>
          <w:sz w:val="22"/>
          <w:szCs w:val="22"/>
        </w:rPr>
        <w:t xml:space="preserve">How does forest structure vary with age class?  </w:t>
      </w:r>
      <w:r w:rsidR="00C74EDA" w:rsidRPr="00E571CC">
        <w:rPr>
          <w:rFonts w:ascii="Arial" w:hAnsi="Arial" w:cs="Arial"/>
          <w:color w:val="000000"/>
          <w:sz w:val="22"/>
          <w:szCs w:val="22"/>
        </w:rPr>
        <w:t xml:space="preserve">Forest structure can be defined as the characteristics of tree spacing, species and branch distribution, crown size, etc.  </w:t>
      </w:r>
    </w:p>
    <w:p w:rsidR="00F25959" w:rsidRPr="00E571CC" w:rsidRDefault="00F25959" w:rsidP="00F25959">
      <w:pPr>
        <w:autoSpaceDE w:val="0"/>
        <w:autoSpaceDN w:val="0"/>
        <w:adjustRightInd w:val="0"/>
        <w:rPr>
          <w:rFonts w:ascii="Arial" w:hAnsi="Arial" w:cs="Arial"/>
          <w:color w:val="000000"/>
          <w:sz w:val="22"/>
          <w:szCs w:val="22"/>
        </w:rPr>
      </w:pPr>
    </w:p>
    <w:p w:rsidR="00C74EDA" w:rsidRDefault="00F25959" w:rsidP="00F25959">
      <w:pPr>
        <w:autoSpaceDE w:val="0"/>
        <w:autoSpaceDN w:val="0"/>
        <w:adjustRightInd w:val="0"/>
        <w:rPr>
          <w:rFonts w:ascii="Arial" w:hAnsi="Arial" w:cs="Arial"/>
          <w:color w:val="000000"/>
          <w:sz w:val="22"/>
          <w:szCs w:val="22"/>
        </w:rPr>
      </w:pPr>
      <w:r w:rsidRPr="00E571CC">
        <w:rPr>
          <w:rFonts w:ascii="Arial" w:hAnsi="Arial" w:cs="Arial"/>
          <w:color w:val="000000"/>
          <w:sz w:val="22"/>
          <w:szCs w:val="22"/>
        </w:rPr>
        <w:t xml:space="preserve">Some background:  It has been shown that certain at-risk species prefer an “old-growth” habitat.  Old growth forest structure characteristics are observed in Pacific Northwest Forest sites aged 350 years and older.  </w:t>
      </w:r>
      <w:r w:rsidR="00C74EDA">
        <w:rPr>
          <w:rFonts w:ascii="Arial" w:hAnsi="Arial" w:cs="Arial"/>
          <w:color w:val="000000"/>
          <w:sz w:val="22"/>
          <w:szCs w:val="22"/>
        </w:rPr>
        <w:t xml:space="preserve">Jerry Franklin’s idea is that perhaps younger forests can be made to exhibit old growth characteristics and preserve species diversity – if we knew what those characteristics are.  </w:t>
      </w:r>
    </w:p>
    <w:p w:rsidR="00C74EDA" w:rsidRDefault="00C74EDA" w:rsidP="00F25959">
      <w:pPr>
        <w:autoSpaceDE w:val="0"/>
        <w:autoSpaceDN w:val="0"/>
        <w:adjustRightInd w:val="0"/>
        <w:rPr>
          <w:rFonts w:ascii="Arial" w:hAnsi="Arial" w:cs="Arial"/>
          <w:color w:val="000000"/>
          <w:sz w:val="22"/>
          <w:szCs w:val="22"/>
        </w:rPr>
      </w:pPr>
    </w:p>
    <w:p w:rsidR="00F25959" w:rsidRPr="00E571CC" w:rsidRDefault="00F25959" w:rsidP="00F25959">
      <w:pPr>
        <w:autoSpaceDE w:val="0"/>
        <w:autoSpaceDN w:val="0"/>
        <w:adjustRightInd w:val="0"/>
        <w:rPr>
          <w:rFonts w:ascii="Arial" w:hAnsi="Arial" w:cs="Arial"/>
          <w:color w:val="000000"/>
          <w:sz w:val="22"/>
          <w:szCs w:val="22"/>
        </w:rPr>
      </w:pPr>
      <w:r w:rsidRPr="00E571CC">
        <w:rPr>
          <w:rFonts w:ascii="Arial" w:hAnsi="Arial" w:cs="Arial"/>
          <w:color w:val="000000"/>
          <w:sz w:val="22"/>
          <w:szCs w:val="22"/>
        </w:rPr>
        <w:t>Your</w:t>
      </w:r>
      <w:r w:rsidR="000357FB">
        <w:rPr>
          <w:rFonts w:ascii="Arial" w:hAnsi="Arial" w:cs="Arial"/>
          <w:color w:val="000000"/>
          <w:sz w:val="22"/>
          <w:szCs w:val="22"/>
        </w:rPr>
        <w:t xml:space="preserve"> next</w:t>
      </w:r>
      <w:r w:rsidRPr="00E571CC">
        <w:rPr>
          <w:rFonts w:ascii="Arial" w:hAnsi="Arial" w:cs="Arial"/>
          <w:color w:val="000000"/>
          <w:sz w:val="22"/>
          <w:szCs w:val="22"/>
        </w:rPr>
        <w:t xml:space="preserve"> </w:t>
      </w:r>
      <w:r w:rsidR="000357FB">
        <w:rPr>
          <w:rFonts w:ascii="Arial" w:hAnsi="Arial" w:cs="Arial"/>
          <w:color w:val="000000"/>
          <w:sz w:val="22"/>
          <w:szCs w:val="22"/>
        </w:rPr>
        <w:t xml:space="preserve">task as data wrangler and analyst </w:t>
      </w:r>
      <w:r w:rsidRPr="00E571CC">
        <w:rPr>
          <w:rFonts w:ascii="Arial" w:hAnsi="Arial" w:cs="Arial"/>
          <w:color w:val="000000"/>
          <w:sz w:val="22"/>
          <w:szCs w:val="22"/>
        </w:rPr>
        <w:t xml:space="preserve">is to </w:t>
      </w:r>
      <w:r w:rsidR="000357FB">
        <w:rPr>
          <w:rFonts w:ascii="Arial" w:hAnsi="Arial" w:cs="Arial"/>
          <w:color w:val="000000"/>
          <w:sz w:val="22"/>
          <w:szCs w:val="22"/>
        </w:rPr>
        <w:t>suggest</w:t>
      </w:r>
      <w:r w:rsidRPr="00E571CC">
        <w:rPr>
          <w:rFonts w:ascii="Arial" w:hAnsi="Arial" w:cs="Arial"/>
          <w:color w:val="000000"/>
          <w:sz w:val="22"/>
          <w:szCs w:val="22"/>
        </w:rPr>
        <w:t xml:space="preserve"> 1-3 statistical tests that might elicit differences between “old” and “new” forest structure.  </w:t>
      </w:r>
      <w:r w:rsidR="00C74EDA">
        <w:rPr>
          <w:rFonts w:ascii="Arial" w:hAnsi="Arial" w:cs="Arial"/>
          <w:color w:val="000000"/>
          <w:sz w:val="22"/>
          <w:szCs w:val="22"/>
        </w:rPr>
        <w:t xml:space="preserve"> </w:t>
      </w:r>
      <w:r w:rsidRPr="00E571CC">
        <w:rPr>
          <w:rFonts w:ascii="Arial" w:hAnsi="Arial" w:cs="Arial"/>
          <w:color w:val="000000"/>
          <w:sz w:val="22"/>
          <w:szCs w:val="22"/>
        </w:rPr>
        <w:t xml:space="preserve">In 2 pages, articulate these test(s) clearly.  For each test, state the scientific, null and alternative hypotheses, which data you would use, which data are the independent and dependent variables.  </w:t>
      </w:r>
    </w:p>
    <w:p w:rsidR="00F25959" w:rsidRPr="00E571CC" w:rsidRDefault="00F25959" w:rsidP="00F25959">
      <w:pPr>
        <w:autoSpaceDE w:val="0"/>
        <w:autoSpaceDN w:val="0"/>
        <w:adjustRightInd w:val="0"/>
        <w:rPr>
          <w:rFonts w:ascii="Arial" w:hAnsi="Arial" w:cs="Arial"/>
          <w:color w:val="000000"/>
          <w:sz w:val="22"/>
          <w:szCs w:val="22"/>
        </w:rPr>
      </w:pPr>
    </w:p>
    <w:p w:rsidR="00F25959" w:rsidRPr="00E571CC" w:rsidRDefault="00F25959" w:rsidP="00F25959">
      <w:pPr>
        <w:autoSpaceDE w:val="0"/>
        <w:autoSpaceDN w:val="0"/>
        <w:adjustRightInd w:val="0"/>
        <w:rPr>
          <w:rFonts w:ascii="Arial" w:hAnsi="Arial" w:cs="Arial"/>
          <w:color w:val="000000"/>
          <w:sz w:val="22"/>
          <w:szCs w:val="22"/>
        </w:rPr>
      </w:pPr>
      <w:r w:rsidRPr="00E571CC">
        <w:rPr>
          <w:rFonts w:ascii="Arial" w:hAnsi="Arial" w:cs="Arial"/>
          <w:color w:val="000000"/>
          <w:sz w:val="22"/>
          <w:szCs w:val="22"/>
        </w:rPr>
        <w:t>(</w:t>
      </w:r>
      <w:proofErr w:type="gramStart"/>
      <w:r w:rsidRPr="00E571CC">
        <w:rPr>
          <w:rFonts w:ascii="Arial" w:hAnsi="Arial" w:cs="Arial"/>
          <w:color w:val="000000"/>
          <w:sz w:val="22"/>
          <w:szCs w:val="22"/>
        </w:rPr>
        <w:t>optional</w:t>
      </w:r>
      <w:proofErr w:type="gramEnd"/>
      <w:r w:rsidRPr="00E571CC">
        <w:rPr>
          <w:rFonts w:ascii="Arial" w:hAnsi="Arial" w:cs="Arial"/>
          <w:color w:val="000000"/>
          <w:sz w:val="22"/>
          <w:szCs w:val="22"/>
        </w:rPr>
        <w:t>) Run one of these tests and interpret your results.</w:t>
      </w:r>
    </w:p>
    <w:p w:rsidR="00F25959" w:rsidRPr="00E571CC" w:rsidRDefault="00F25959" w:rsidP="00F25959">
      <w:pPr>
        <w:autoSpaceDE w:val="0"/>
        <w:autoSpaceDN w:val="0"/>
        <w:adjustRightInd w:val="0"/>
        <w:rPr>
          <w:rFonts w:ascii="Arial" w:hAnsi="Arial" w:cs="Arial"/>
          <w:color w:val="000000"/>
          <w:sz w:val="22"/>
          <w:szCs w:val="22"/>
        </w:rPr>
      </w:pPr>
    </w:p>
    <w:p w:rsidR="00F25959" w:rsidRPr="00E571CC" w:rsidRDefault="00F25959" w:rsidP="00F25959">
      <w:pPr>
        <w:autoSpaceDE w:val="0"/>
        <w:autoSpaceDN w:val="0"/>
        <w:adjustRightInd w:val="0"/>
        <w:rPr>
          <w:rFonts w:ascii="Arial" w:hAnsi="Arial" w:cs="Arial"/>
          <w:color w:val="000000"/>
          <w:sz w:val="22"/>
          <w:szCs w:val="22"/>
        </w:rPr>
      </w:pPr>
      <w:r w:rsidRPr="00E571CC">
        <w:rPr>
          <w:rFonts w:ascii="Arial" w:hAnsi="Arial" w:cs="Arial"/>
          <w:color w:val="000000"/>
          <w:sz w:val="22"/>
          <w:szCs w:val="22"/>
        </w:rPr>
        <w:t>My advice is to keep this simple, especially if you are short on time! It’s better to do a good job with fewer tests than a slipshod job on three!</w:t>
      </w:r>
    </w:p>
    <w:p w:rsidR="00F25959" w:rsidRDefault="00F25959" w:rsidP="00F25959">
      <w:pPr>
        <w:autoSpaceDE w:val="0"/>
        <w:autoSpaceDN w:val="0"/>
        <w:adjustRightInd w:val="0"/>
        <w:rPr>
          <w:rFonts w:ascii="Arial" w:hAnsi="Arial" w:cs="Arial"/>
          <w:color w:val="000000"/>
          <w:sz w:val="22"/>
          <w:szCs w:val="22"/>
        </w:rPr>
      </w:pPr>
    </w:p>
    <w:p w:rsidR="00461A39" w:rsidRDefault="00461A39" w:rsidP="00F25959">
      <w:pPr>
        <w:autoSpaceDE w:val="0"/>
        <w:autoSpaceDN w:val="0"/>
        <w:adjustRightInd w:val="0"/>
        <w:rPr>
          <w:rFonts w:ascii="Arial" w:hAnsi="Arial" w:cs="Arial"/>
          <w:color w:val="000000"/>
          <w:sz w:val="22"/>
          <w:szCs w:val="22"/>
        </w:rPr>
      </w:pPr>
      <w:r>
        <w:rPr>
          <w:rFonts w:ascii="Arial" w:hAnsi="Arial" w:cs="Arial"/>
          <w:color w:val="000000"/>
          <w:sz w:val="22"/>
          <w:szCs w:val="22"/>
        </w:rPr>
        <w:t xml:space="preserve">Question </w:t>
      </w:r>
      <w:r w:rsidR="000357FB">
        <w:rPr>
          <w:rFonts w:ascii="Arial" w:hAnsi="Arial" w:cs="Arial"/>
          <w:color w:val="000000"/>
          <w:sz w:val="22"/>
          <w:szCs w:val="22"/>
        </w:rPr>
        <w:t>9 (</w:t>
      </w:r>
      <w:r w:rsidR="006245FD">
        <w:rPr>
          <w:rFonts w:ascii="Arial" w:hAnsi="Arial" w:cs="Arial"/>
          <w:color w:val="000000"/>
          <w:sz w:val="22"/>
          <w:szCs w:val="22"/>
        </w:rPr>
        <w:t xml:space="preserve">10% - </w:t>
      </w:r>
      <w:r w:rsidR="000357FB">
        <w:rPr>
          <w:rFonts w:ascii="Arial" w:hAnsi="Arial" w:cs="Arial"/>
          <w:color w:val="000000"/>
          <w:sz w:val="22"/>
          <w:szCs w:val="22"/>
        </w:rPr>
        <w:t xml:space="preserve">short essay question – 1 page max):  During the course of this quarter, you have </w:t>
      </w:r>
      <w:r w:rsidR="00C74EDA">
        <w:rPr>
          <w:rFonts w:ascii="Arial" w:hAnsi="Arial" w:cs="Arial"/>
          <w:color w:val="000000"/>
          <w:sz w:val="22"/>
          <w:szCs w:val="22"/>
        </w:rPr>
        <w:t>used three different statistics packages:  Excel, JMP, and R. Compare and contrast these three packages – which are best for which kinds of tasks?  How would you advise research groups to choose which one(s) to use, and under which circumstances?</w:t>
      </w:r>
    </w:p>
    <w:p w:rsidR="00C74EDA" w:rsidRDefault="00C74EDA" w:rsidP="000357FB">
      <w:pPr>
        <w:autoSpaceDE w:val="0"/>
        <w:autoSpaceDN w:val="0"/>
        <w:adjustRightInd w:val="0"/>
        <w:rPr>
          <w:rFonts w:ascii="Arial" w:hAnsi="Arial" w:cs="Arial"/>
          <w:color w:val="000000"/>
          <w:sz w:val="22"/>
          <w:szCs w:val="22"/>
        </w:rPr>
      </w:pPr>
    </w:p>
    <w:p w:rsidR="000357FB" w:rsidRDefault="000357FB" w:rsidP="000357FB">
      <w:pPr>
        <w:autoSpaceDE w:val="0"/>
        <w:autoSpaceDN w:val="0"/>
        <w:adjustRightInd w:val="0"/>
        <w:rPr>
          <w:rFonts w:ascii="Arial" w:hAnsi="Arial" w:cs="Arial"/>
          <w:color w:val="000000"/>
          <w:sz w:val="22"/>
          <w:szCs w:val="22"/>
        </w:rPr>
      </w:pPr>
      <w:r>
        <w:rPr>
          <w:rFonts w:ascii="Arial" w:hAnsi="Arial" w:cs="Arial"/>
          <w:color w:val="000000"/>
          <w:sz w:val="22"/>
          <w:szCs w:val="22"/>
        </w:rPr>
        <w:t>Question 10</w:t>
      </w:r>
      <w:r w:rsidR="00461A39">
        <w:rPr>
          <w:rFonts w:ascii="Arial" w:hAnsi="Arial" w:cs="Arial"/>
          <w:color w:val="000000"/>
          <w:sz w:val="22"/>
          <w:szCs w:val="22"/>
        </w:rPr>
        <w:t xml:space="preserve"> </w:t>
      </w:r>
      <w:r>
        <w:rPr>
          <w:rFonts w:ascii="Arial" w:hAnsi="Arial" w:cs="Arial"/>
          <w:color w:val="000000"/>
          <w:sz w:val="22"/>
          <w:szCs w:val="22"/>
        </w:rPr>
        <w:t>(</w:t>
      </w:r>
      <w:r w:rsidR="006245FD">
        <w:rPr>
          <w:rFonts w:ascii="Arial" w:hAnsi="Arial" w:cs="Arial"/>
          <w:color w:val="000000"/>
          <w:sz w:val="22"/>
          <w:szCs w:val="22"/>
        </w:rPr>
        <w:t xml:space="preserve">10% - optional - </w:t>
      </w:r>
      <w:r>
        <w:rPr>
          <w:rFonts w:ascii="Arial" w:hAnsi="Arial" w:cs="Arial"/>
          <w:color w:val="000000"/>
          <w:sz w:val="22"/>
          <w:szCs w:val="22"/>
        </w:rPr>
        <w:t>essay question</w:t>
      </w:r>
      <w:r w:rsidR="00C74EDA">
        <w:rPr>
          <w:rFonts w:ascii="Arial" w:hAnsi="Arial" w:cs="Arial"/>
          <w:color w:val="000000"/>
          <w:sz w:val="22"/>
          <w:szCs w:val="22"/>
        </w:rPr>
        <w:t xml:space="preserve"> – 1 page max – applicable only if you are doing both stats and ML!</w:t>
      </w:r>
      <w:r>
        <w:rPr>
          <w:rFonts w:ascii="Arial" w:hAnsi="Arial" w:cs="Arial"/>
          <w:color w:val="000000"/>
          <w:sz w:val="22"/>
          <w:szCs w:val="22"/>
        </w:rPr>
        <w:t xml:space="preserve">):  </w:t>
      </w:r>
      <w:r w:rsidR="00C74EDA">
        <w:rPr>
          <w:rFonts w:ascii="Arial" w:hAnsi="Arial" w:cs="Arial"/>
          <w:color w:val="000000"/>
          <w:sz w:val="22"/>
          <w:szCs w:val="22"/>
        </w:rPr>
        <w:t>During the quarter you have also been exposed to statistics and machine learning.  Describe in your own words the overlap between the two fields.  What of statistics do you think is relevant to being a good practitioner (and user!) of machine learning?</w:t>
      </w:r>
    </w:p>
    <w:p w:rsidR="00461A39" w:rsidRPr="00E571CC" w:rsidRDefault="00461A39" w:rsidP="00F25959">
      <w:pPr>
        <w:autoSpaceDE w:val="0"/>
        <w:autoSpaceDN w:val="0"/>
        <w:adjustRightInd w:val="0"/>
        <w:rPr>
          <w:rFonts w:ascii="Arial" w:hAnsi="Arial" w:cs="Arial"/>
          <w:color w:val="000000"/>
          <w:sz w:val="22"/>
          <w:szCs w:val="22"/>
        </w:rPr>
      </w:pPr>
    </w:p>
    <w:sectPr w:rsidR="00461A39" w:rsidRPr="00E571CC" w:rsidSect="00C91621">
      <w:footerReference w:type="default" r:id="rId10"/>
      <w:pgSz w:w="12240" w:h="15840" w:code="1"/>
      <w:pgMar w:top="99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37CA" w:rsidRDefault="001D37CA" w:rsidP="002C4342">
      <w:r>
        <w:separator/>
      </w:r>
    </w:p>
  </w:endnote>
  <w:endnote w:type="continuationSeparator" w:id="0">
    <w:p w:rsidR="001D37CA" w:rsidRDefault="001D37CA" w:rsidP="002C43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1C89" w:rsidRDefault="00482A0C">
    <w:pPr>
      <w:pStyle w:val="Footer"/>
    </w:pPr>
    <w:proofErr w:type="spellStart"/>
    <w:r w:rsidRPr="00482A0C">
      <w:rPr>
        <w:rFonts w:ascii="Arial" w:hAnsi="Arial" w:cs="Arial"/>
        <w:color w:val="FF0000"/>
        <w:sz w:val="20"/>
        <w:szCs w:val="20"/>
      </w:rPr>
      <w:t>Stats_finalTakeHomeRev</w:t>
    </w:r>
    <w:proofErr w:type="spellEnd"/>
    <w:r w:rsidR="009A1C89" w:rsidRPr="00FB1E03">
      <w:rPr>
        <w:rFonts w:ascii="Arial" w:hAnsi="Arial" w:cs="Arial"/>
        <w:sz w:val="20"/>
        <w:szCs w:val="20"/>
      </w:rPr>
      <w:t xml:space="preserve">                          Page </w:t>
    </w:r>
    <w:r w:rsidR="006E4038" w:rsidRPr="00FB1E03">
      <w:rPr>
        <w:rFonts w:ascii="Arial" w:hAnsi="Arial" w:cs="Arial"/>
        <w:sz w:val="20"/>
        <w:szCs w:val="20"/>
      </w:rPr>
      <w:fldChar w:fldCharType="begin"/>
    </w:r>
    <w:r w:rsidR="009A1C89" w:rsidRPr="00FB1E03">
      <w:rPr>
        <w:rFonts w:ascii="Arial" w:hAnsi="Arial" w:cs="Arial"/>
        <w:sz w:val="20"/>
        <w:szCs w:val="20"/>
      </w:rPr>
      <w:instrText xml:space="preserve"> PAGE   \* MERGEFORMAT </w:instrText>
    </w:r>
    <w:r w:rsidR="006E4038" w:rsidRPr="00FB1E03">
      <w:rPr>
        <w:rFonts w:ascii="Arial" w:hAnsi="Arial" w:cs="Arial"/>
        <w:sz w:val="20"/>
        <w:szCs w:val="20"/>
      </w:rPr>
      <w:fldChar w:fldCharType="separate"/>
    </w:r>
    <w:r w:rsidR="0029307D">
      <w:rPr>
        <w:rFonts w:ascii="Arial" w:hAnsi="Arial" w:cs="Arial"/>
        <w:noProof/>
        <w:sz w:val="20"/>
        <w:szCs w:val="20"/>
      </w:rPr>
      <w:t>1</w:t>
    </w:r>
    <w:r w:rsidR="006E4038" w:rsidRPr="00FB1E03">
      <w:rPr>
        <w:rFonts w:ascii="Arial" w:hAnsi="Arial" w:cs="Arial"/>
        <w:sz w:val="20"/>
        <w:szCs w:val="20"/>
      </w:rPr>
      <w:fldChar w:fldCharType="end"/>
    </w:r>
    <w:r w:rsidR="009A1C89" w:rsidRPr="00FB1E03">
      <w:rPr>
        <w:rFonts w:ascii="Arial" w:hAnsi="Arial" w:cs="Arial"/>
        <w:sz w:val="20"/>
        <w:szCs w:val="20"/>
      </w:rPr>
      <w:t xml:space="preserve"> of </w:t>
    </w:r>
    <w:r w:rsidR="009A1C89" w:rsidRPr="00FB1E03">
      <w:rPr>
        <w:rFonts w:ascii="Arial" w:hAnsi="Arial" w:cs="Arial"/>
        <w:sz w:val="20"/>
        <w:szCs w:val="20"/>
      </w:rPr>
      <w:tab/>
    </w:r>
    <w:r w:rsidR="006E4038" w:rsidRPr="00FB1E03">
      <w:rPr>
        <w:rStyle w:val="PageNumber"/>
        <w:rFonts w:ascii="Arial" w:hAnsi="Arial" w:cs="Arial"/>
        <w:sz w:val="20"/>
        <w:szCs w:val="20"/>
      </w:rPr>
      <w:fldChar w:fldCharType="begin"/>
    </w:r>
    <w:r w:rsidR="009A1C89" w:rsidRPr="00FB1E03">
      <w:rPr>
        <w:rStyle w:val="PageNumber"/>
        <w:rFonts w:ascii="Arial" w:hAnsi="Arial" w:cs="Arial"/>
        <w:sz w:val="20"/>
        <w:szCs w:val="20"/>
      </w:rPr>
      <w:instrText xml:space="preserve"> NUMPAGES </w:instrText>
    </w:r>
    <w:r w:rsidR="006E4038" w:rsidRPr="00FB1E03">
      <w:rPr>
        <w:rStyle w:val="PageNumber"/>
        <w:rFonts w:ascii="Arial" w:hAnsi="Arial" w:cs="Arial"/>
        <w:sz w:val="20"/>
        <w:szCs w:val="20"/>
      </w:rPr>
      <w:fldChar w:fldCharType="separate"/>
    </w:r>
    <w:r w:rsidR="0029307D">
      <w:rPr>
        <w:rStyle w:val="PageNumber"/>
        <w:rFonts w:ascii="Arial" w:hAnsi="Arial" w:cs="Arial"/>
        <w:noProof/>
        <w:sz w:val="20"/>
        <w:szCs w:val="20"/>
      </w:rPr>
      <w:t>4</w:t>
    </w:r>
    <w:r w:rsidR="006E4038" w:rsidRPr="00FB1E03">
      <w:rPr>
        <w:rStyle w:val="PageNumber"/>
        <w:rFonts w:ascii="Arial" w:hAnsi="Arial" w:cs="Arial"/>
        <w:sz w:val="20"/>
        <w:szCs w:val="20"/>
      </w:rPr>
      <w:fldChar w:fldCharType="end"/>
    </w:r>
    <w:r w:rsidR="009A1C89" w:rsidRPr="00FB1E03">
      <w:rPr>
        <w:rFonts w:ascii="Arial" w:hAnsi="Arial" w:cs="Arial"/>
        <w:sz w:val="20"/>
        <w:szCs w:val="20"/>
      </w:rPr>
      <w:t xml:space="preserve">                    </w:t>
    </w:r>
    <w:r w:rsidR="009A1C89">
      <w:rPr>
        <w:rFonts w:ascii="Arial" w:hAnsi="Arial" w:cs="Arial"/>
        <w:sz w:val="20"/>
        <w:szCs w:val="20"/>
      </w:rPr>
      <w:t xml:space="preserve">                   © </w:t>
    </w:r>
    <w:proofErr w:type="gramStart"/>
    <w:r w:rsidR="00083A70">
      <w:rPr>
        <w:rFonts w:ascii="Arial" w:hAnsi="Arial" w:cs="Arial"/>
        <w:sz w:val="20"/>
        <w:szCs w:val="20"/>
      </w:rPr>
      <w:t>JB</w:t>
    </w:r>
    <w:r w:rsidR="00A119A8">
      <w:rPr>
        <w:rFonts w:ascii="Arial" w:hAnsi="Arial" w:cs="Arial"/>
        <w:sz w:val="20"/>
        <w:szCs w:val="20"/>
      </w:rPr>
      <w:t>C</w:t>
    </w:r>
    <w:r w:rsidR="00053A8D">
      <w:rPr>
        <w:rFonts w:ascii="Arial" w:hAnsi="Arial" w:cs="Arial"/>
        <w:sz w:val="20"/>
        <w:szCs w:val="20"/>
      </w:rPr>
      <w:t xml:space="preserve"> </w:t>
    </w:r>
    <w:r w:rsidR="00083A70">
      <w:rPr>
        <w:rFonts w:ascii="Arial" w:hAnsi="Arial" w:cs="Arial"/>
        <w:sz w:val="20"/>
        <w:szCs w:val="20"/>
      </w:rPr>
      <w:t xml:space="preserve"> </w:t>
    </w:r>
    <w:r w:rsidR="00E571CC">
      <w:rPr>
        <w:rFonts w:ascii="Arial" w:hAnsi="Arial" w:cs="Arial"/>
        <w:sz w:val="20"/>
        <w:szCs w:val="20"/>
      </w:rPr>
      <w:t>5</w:t>
    </w:r>
    <w:proofErr w:type="gramEnd"/>
    <w:r w:rsidR="00A119A8">
      <w:rPr>
        <w:rFonts w:ascii="Arial" w:hAnsi="Arial" w:cs="Arial"/>
        <w:sz w:val="20"/>
        <w:szCs w:val="20"/>
      </w:rPr>
      <w:t>/</w:t>
    </w:r>
    <w:ins w:id="32" w:author="Cushing, Judy" w:date="2013-05-30T09:28:00Z">
      <w:r w:rsidR="00F8044F">
        <w:rPr>
          <w:rFonts w:ascii="Arial" w:hAnsi="Arial" w:cs="Arial"/>
          <w:sz w:val="20"/>
          <w:szCs w:val="20"/>
        </w:rPr>
        <w:t>31</w:t>
      </w:r>
    </w:ins>
    <w:del w:id="33" w:author="Cushing, Judy" w:date="2013-05-30T09:28:00Z">
      <w:r w:rsidR="00477299" w:rsidDel="00F8044F">
        <w:rPr>
          <w:rFonts w:ascii="Arial" w:hAnsi="Arial" w:cs="Arial"/>
          <w:sz w:val="20"/>
          <w:szCs w:val="20"/>
        </w:rPr>
        <w:delText>28</w:delText>
      </w:r>
    </w:del>
    <w:r w:rsidR="00A119A8">
      <w:rPr>
        <w:rFonts w:ascii="Arial" w:hAnsi="Arial" w:cs="Arial"/>
        <w:sz w:val="20"/>
        <w:szCs w:val="20"/>
      </w:rPr>
      <w:t>/2013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37CA" w:rsidRDefault="001D37CA" w:rsidP="002C4342">
      <w:r>
        <w:separator/>
      </w:r>
    </w:p>
  </w:footnote>
  <w:footnote w:type="continuationSeparator" w:id="0">
    <w:p w:rsidR="001D37CA" w:rsidRDefault="001D37CA" w:rsidP="002C43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64B6E"/>
    <w:multiLevelType w:val="hybridMultilevel"/>
    <w:tmpl w:val="11EA86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53E3FB3"/>
    <w:multiLevelType w:val="hybridMultilevel"/>
    <w:tmpl w:val="00A2B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786DDF"/>
    <w:multiLevelType w:val="hybridMultilevel"/>
    <w:tmpl w:val="A734F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C667D9"/>
    <w:multiLevelType w:val="hybridMultilevel"/>
    <w:tmpl w:val="84D8DD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40477A3"/>
    <w:multiLevelType w:val="hybridMultilevel"/>
    <w:tmpl w:val="B1AE0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9329B9"/>
    <w:multiLevelType w:val="hybridMultilevel"/>
    <w:tmpl w:val="AAFC3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511AF6"/>
    <w:multiLevelType w:val="hybridMultilevel"/>
    <w:tmpl w:val="E508F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D95EC4"/>
    <w:multiLevelType w:val="hybridMultilevel"/>
    <w:tmpl w:val="78BC6A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C7843C1"/>
    <w:multiLevelType w:val="hybridMultilevel"/>
    <w:tmpl w:val="2D0A2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071944"/>
    <w:multiLevelType w:val="hybridMultilevel"/>
    <w:tmpl w:val="E6587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3176C1"/>
    <w:multiLevelType w:val="hybridMultilevel"/>
    <w:tmpl w:val="EBC6A6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0471B57"/>
    <w:multiLevelType w:val="hybridMultilevel"/>
    <w:tmpl w:val="E70A28FE"/>
    <w:lvl w:ilvl="0" w:tplc="C2C0B526">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6A0280"/>
    <w:multiLevelType w:val="hybridMultilevel"/>
    <w:tmpl w:val="0E32DF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4F831BC"/>
    <w:multiLevelType w:val="hybridMultilevel"/>
    <w:tmpl w:val="5E26376C"/>
    <w:lvl w:ilvl="0" w:tplc="04090001">
      <w:start w:val="1"/>
      <w:numFmt w:val="bullet"/>
      <w:lvlText w:val=""/>
      <w:lvlJc w:val="left"/>
      <w:pPr>
        <w:ind w:left="845" w:hanging="360"/>
      </w:pPr>
      <w:rPr>
        <w:rFonts w:ascii="Symbol" w:hAnsi="Symbol" w:hint="default"/>
      </w:rPr>
    </w:lvl>
    <w:lvl w:ilvl="1" w:tplc="04090003">
      <w:start w:val="1"/>
      <w:numFmt w:val="bullet"/>
      <w:lvlText w:val="o"/>
      <w:lvlJc w:val="left"/>
      <w:pPr>
        <w:ind w:left="1565" w:hanging="360"/>
      </w:pPr>
      <w:rPr>
        <w:rFonts w:ascii="Courier New" w:hAnsi="Courier New" w:cs="Courier New" w:hint="default"/>
      </w:rPr>
    </w:lvl>
    <w:lvl w:ilvl="2" w:tplc="04090005">
      <w:start w:val="1"/>
      <w:numFmt w:val="bullet"/>
      <w:lvlText w:val=""/>
      <w:lvlJc w:val="left"/>
      <w:pPr>
        <w:ind w:left="2285" w:hanging="360"/>
      </w:pPr>
      <w:rPr>
        <w:rFonts w:ascii="Wingdings" w:hAnsi="Wingdings" w:hint="default"/>
      </w:rPr>
    </w:lvl>
    <w:lvl w:ilvl="3" w:tplc="04090001" w:tentative="1">
      <w:start w:val="1"/>
      <w:numFmt w:val="bullet"/>
      <w:lvlText w:val=""/>
      <w:lvlJc w:val="left"/>
      <w:pPr>
        <w:ind w:left="3005" w:hanging="360"/>
      </w:pPr>
      <w:rPr>
        <w:rFonts w:ascii="Symbol" w:hAnsi="Symbol" w:hint="default"/>
      </w:rPr>
    </w:lvl>
    <w:lvl w:ilvl="4" w:tplc="04090003" w:tentative="1">
      <w:start w:val="1"/>
      <w:numFmt w:val="bullet"/>
      <w:lvlText w:val="o"/>
      <w:lvlJc w:val="left"/>
      <w:pPr>
        <w:ind w:left="3725" w:hanging="360"/>
      </w:pPr>
      <w:rPr>
        <w:rFonts w:ascii="Courier New" w:hAnsi="Courier New" w:cs="Courier New" w:hint="default"/>
      </w:rPr>
    </w:lvl>
    <w:lvl w:ilvl="5" w:tplc="04090005" w:tentative="1">
      <w:start w:val="1"/>
      <w:numFmt w:val="bullet"/>
      <w:lvlText w:val=""/>
      <w:lvlJc w:val="left"/>
      <w:pPr>
        <w:ind w:left="4445" w:hanging="360"/>
      </w:pPr>
      <w:rPr>
        <w:rFonts w:ascii="Wingdings" w:hAnsi="Wingdings" w:hint="default"/>
      </w:rPr>
    </w:lvl>
    <w:lvl w:ilvl="6" w:tplc="04090001" w:tentative="1">
      <w:start w:val="1"/>
      <w:numFmt w:val="bullet"/>
      <w:lvlText w:val=""/>
      <w:lvlJc w:val="left"/>
      <w:pPr>
        <w:ind w:left="5165" w:hanging="360"/>
      </w:pPr>
      <w:rPr>
        <w:rFonts w:ascii="Symbol" w:hAnsi="Symbol" w:hint="default"/>
      </w:rPr>
    </w:lvl>
    <w:lvl w:ilvl="7" w:tplc="04090003" w:tentative="1">
      <w:start w:val="1"/>
      <w:numFmt w:val="bullet"/>
      <w:lvlText w:val="o"/>
      <w:lvlJc w:val="left"/>
      <w:pPr>
        <w:ind w:left="5885" w:hanging="360"/>
      </w:pPr>
      <w:rPr>
        <w:rFonts w:ascii="Courier New" w:hAnsi="Courier New" w:cs="Courier New" w:hint="default"/>
      </w:rPr>
    </w:lvl>
    <w:lvl w:ilvl="8" w:tplc="04090005" w:tentative="1">
      <w:start w:val="1"/>
      <w:numFmt w:val="bullet"/>
      <w:lvlText w:val=""/>
      <w:lvlJc w:val="left"/>
      <w:pPr>
        <w:ind w:left="6605" w:hanging="360"/>
      </w:pPr>
      <w:rPr>
        <w:rFonts w:ascii="Wingdings" w:hAnsi="Wingdings" w:hint="default"/>
      </w:rPr>
    </w:lvl>
  </w:abstractNum>
  <w:abstractNum w:abstractNumId="14">
    <w:nsid w:val="4CDE25E4"/>
    <w:multiLevelType w:val="hybridMultilevel"/>
    <w:tmpl w:val="1CB23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A11653"/>
    <w:multiLevelType w:val="hybridMultilevel"/>
    <w:tmpl w:val="B1AE0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1F1034"/>
    <w:multiLevelType w:val="hybridMultilevel"/>
    <w:tmpl w:val="B1AE0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9082541"/>
    <w:multiLevelType w:val="hybridMultilevel"/>
    <w:tmpl w:val="EADEEE1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91100DC"/>
    <w:multiLevelType w:val="hybridMultilevel"/>
    <w:tmpl w:val="33D0F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416D9D"/>
    <w:multiLevelType w:val="hybridMultilevel"/>
    <w:tmpl w:val="E744D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F252B94"/>
    <w:multiLevelType w:val="hybridMultilevel"/>
    <w:tmpl w:val="1B72332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6F4D1A56"/>
    <w:multiLevelType w:val="hybridMultilevel"/>
    <w:tmpl w:val="1B72332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776248C9"/>
    <w:multiLevelType w:val="hybridMultilevel"/>
    <w:tmpl w:val="FDF07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12"/>
  </w:num>
  <w:num w:numId="4">
    <w:abstractNumId w:val="3"/>
  </w:num>
  <w:num w:numId="5">
    <w:abstractNumId w:val="22"/>
  </w:num>
  <w:num w:numId="6">
    <w:abstractNumId w:val="7"/>
  </w:num>
  <w:num w:numId="7">
    <w:abstractNumId w:val="20"/>
  </w:num>
  <w:num w:numId="8">
    <w:abstractNumId w:val="13"/>
  </w:num>
  <w:num w:numId="9">
    <w:abstractNumId w:val="2"/>
  </w:num>
  <w:num w:numId="10">
    <w:abstractNumId w:val="10"/>
  </w:num>
  <w:num w:numId="11">
    <w:abstractNumId w:val="21"/>
  </w:num>
  <w:num w:numId="12">
    <w:abstractNumId w:val="9"/>
  </w:num>
  <w:num w:numId="13">
    <w:abstractNumId w:val="5"/>
  </w:num>
  <w:num w:numId="14">
    <w:abstractNumId w:val="11"/>
  </w:num>
  <w:num w:numId="15">
    <w:abstractNumId w:val="14"/>
  </w:num>
  <w:num w:numId="16">
    <w:abstractNumId w:val="6"/>
  </w:num>
  <w:num w:numId="17">
    <w:abstractNumId w:val="19"/>
  </w:num>
  <w:num w:numId="18">
    <w:abstractNumId w:val="15"/>
  </w:num>
  <w:num w:numId="19">
    <w:abstractNumId w:val="16"/>
  </w:num>
  <w:num w:numId="20">
    <w:abstractNumId w:val="4"/>
  </w:num>
  <w:num w:numId="21">
    <w:abstractNumId w:val="8"/>
  </w:num>
  <w:num w:numId="22">
    <w:abstractNumId w:val="1"/>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83306"/>
    <w:rsid w:val="000006E6"/>
    <w:rsid w:val="00002391"/>
    <w:rsid w:val="00006A8B"/>
    <w:rsid w:val="0001138A"/>
    <w:rsid w:val="0001681C"/>
    <w:rsid w:val="00027BA9"/>
    <w:rsid w:val="000357FB"/>
    <w:rsid w:val="00047327"/>
    <w:rsid w:val="00053A8D"/>
    <w:rsid w:val="0006492B"/>
    <w:rsid w:val="00070984"/>
    <w:rsid w:val="00071D23"/>
    <w:rsid w:val="00083A70"/>
    <w:rsid w:val="000858C6"/>
    <w:rsid w:val="00097D49"/>
    <w:rsid w:val="000C2B0A"/>
    <w:rsid w:val="000D448F"/>
    <w:rsid w:val="000F107C"/>
    <w:rsid w:val="0010340F"/>
    <w:rsid w:val="00123E52"/>
    <w:rsid w:val="0013298E"/>
    <w:rsid w:val="00132B4A"/>
    <w:rsid w:val="00143148"/>
    <w:rsid w:val="001456FD"/>
    <w:rsid w:val="00165C5E"/>
    <w:rsid w:val="0019606C"/>
    <w:rsid w:val="001B6F33"/>
    <w:rsid w:val="001B7A6A"/>
    <w:rsid w:val="001C0C9B"/>
    <w:rsid w:val="001D37CA"/>
    <w:rsid w:val="001E11F4"/>
    <w:rsid w:val="001F28AA"/>
    <w:rsid w:val="001F3184"/>
    <w:rsid w:val="001F7E3A"/>
    <w:rsid w:val="0020065B"/>
    <w:rsid w:val="002009F0"/>
    <w:rsid w:val="00224707"/>
    <w:rsid w:val="00235674"/>
    <w:rsid w:val="002474EF"/>
    <w:rsid w:val="0025627C"/>
    <w:rsid w:val="00261EC4"/>
    <w:rsid w:val="00263F02"/>
    <w:rsid w:val="0029307D"/>
    <w:rsid w:val="00297924"/>
    <w:rsid w:val="00297B8B"/>
    <w:rsid w:val="002B700F"/>
    <w:rsid w:val="002C4342"/>
    <w:rsid w:val="002D15C3"/>
    <w:rsid w:val="002D2D50"/>
    <w:rsid w:val="002E1056"/>
    <w:rsid w:val="002E69E2"/>
    <w:rsid w:val="002E7C23"/>
    <w:rsid w:val="003035DC"/>
    <w:rsid w:val="003076A0"/>
    <w:rsid w:val="00307849"/>
    <w:rsid w:val="00347961"/>
    <w:rsid w:val="00353F2B"/>
    <w:rsid w:val="00393C54"/>
    <w:rsid w:val="003C1B89"/>
    <w:rsid w:val="003D33DC"/>
    <w:rsid w:val="003D4F01"/>
    <w:rsid w:val="003D5CFD"/>
    <w:rsid w:val="003E16D2"/>
    <w:rsid w:val="003E2FBB"/>
    <w:rsid w:val="003E6326"/>
    <w:rsid w:val="003E7116"/>
    <w:rsid w:val="003F63E1"/>
    <w:rsid w:val="00427D39"/>
    <w:rsid w:val="00431B4E"/>
    <w:rsid w:val="00447735"/>
    <w:rsid w:val="00455CB5"/>
    <w:rsid w:val="00456B00"/>
    <w:rsid w:val="00461004"/>
    <w:rsid w:val="00461A39"/>
    <w:rsid w:val="004676C5"/>
    <w:rsid w:val="0047195D"/>
    <w:rsid w:val="0047574B"/>
    <w:rsid w:val="00477299"/>
    <w:rsid w:val="00482A0C"/>
    <w:rsid w:val="00494DCE"/>
    <w:rsid w:val="00496FFC"/>
    <w:rsid w:val="004C12FC"/>
    <w:rsid w:val="004C545C"/>
    <w:rsid w:val="004E5F97"/>
    <w:rsid w:val="004F6DAD"/>
    <w:rsid w:val="00525486"/>
    <w:rsid w:val="005354F8"/>
    <w:rsid w:val="00543F1E"/>
    <w:rsid w:val="00544D14"/>
    <w:rsid w:val="00555155"/>
    <w:rsid w:val="005563F1"/>
    <w:rsid w:val="00565A71"/>
    <w:rsid w:val="00593F8A"/>
    <w:rsid w:val="005969EA"/>
    <w:rsid w:val="005B7DBB"/>
    <w:rsid w:val="005D2BE6"/>
    <w:rsid w:val="00603FBF"/>
    <w:rsid w:val="006222E2"/>
    <w:rsid w:val="006245FD"/>
    <w:rsid w:val="0062584C"/>
    <w:rsid w:val="00634D34"/>
    <w:rsid w:val="006830F5"/>
    <w:rsid w:val="00683306"/>
    <w:rsid w:val="006857AC"/>
    <w:rsid w:val="006A4AA2"/>
    <w:rsid w:val="006C6B8C"/>
    <w:rsid w:val="006D4909"/>
    <w:rsid w:val="006E21E7"/>
    <w:rsid w:val="006E3AFE"/>
    <w:rsid w:val="006E4038"/>
    <w:rsid w:val="006E73A7"/>
    <w:rsid w:val="006F3693"/>
    <w:rsid w:val="00702CC7"/>
    <w:rsid w:val="007110C0"/>
    <w:rsid w:val="00716E04"/>
    <w:rsid w:val="007234CC"/>
    <w:rsid w:val="007240B2"/>
    <w:rsid w:val="007240D8"/>
    <w:rsid w:val="00725CF4"/>
    <w:rsid w:val="00727EEF"/>
    <w:rsid w:val="007335FA"/>
    <w:rsid w:val="0073369A"/>
    <w:rsid w:val="00734831"/>
    <w:rsid w:val="007759FA"/>
    <w:rsid w:val="007857F8"/>
    <w:rsid w:val="0079197D"/>
    <w:rsid w:val="0079329B"/>
    <w:rsid w:val="007A39A8"/>
    <w:rsid w:val="007B3013"/>
    <w:rsid w:val="007B7863"/>
    <w:rsid w:val="007D0DDF"/>
    <w:rsid w:val="007E0EB2"/>
    <w:rsid w:val="007E71FD"/>
    <w:rsid w:val="008016D3"/>
    <w:rsid w:val="008332CA"/>
    <w:rsid w:val="00847E34"/>
    <w:rsid w:val="008505B8"/>
    <w:rsid w:val="00873E37"/>
    <w:rsid w:val="00875103"/>
    <w:rsid w:val="0087700E"/>
    <w:rsid w:val="008801F2"/>
    <w:rsid w:val="008F370A"/>
    <w:rsid w:val="009049F3"/>
    <w:rsid w:val="00934D1E"/>
    <w:rsid w:val="009465ED"/>
    <w:rsid w:val="009503BE"/>
    <w:rsid w:val="0095365F"/>
    <w:rsid w:val="00971BF1"/>
    <w:rsid w:val="009843F0"/>
    <w:rsid w:val="00986971"/>
    <w:rsid w:val="00997586"/>
    <w:rsid w:val="009A1C89"/>
    <w:rsid w:val="009A7B3F"/>
    <w:rsid w:val="009B27EE"/>
    <w:rsid w:val="009B3759"/>
    <w:rsid w:val="009B6A0D"/>
    <w:rsid w:val="009C2137"/>
    <w:rsid w:val="009C5C68"/>
    <w:rsid w:val="009E153D"/>
    <w:rsid w:val="009E365C"/>
    <w:rsid w:val="00A06996"/>
    <w:rsid w:val="00A119A8"/>
    <w:rsid w:val="00A11EEA"/>
    <w:rsid w:val="00A3052A"/>
    <w:rsid w:val="00A35B63"/>
    <w:rsid w:val="00A37456"/>
    <w:rsid w:val="00A37E43"/>
    <w:rsid w:val="00A615B8"/>
    <w:rsid w:val="00A8644A"/>
    <w:rsid w:val="00A9486F"/>
    <w:rsid w:val="00AB0B3E"/>
    <w:rsid w:val="00AB6710"/>
    <w:rsid w:val="00AD4157"/>
    <w:rsid w:val="00AD7325"/>
    <w:rsid w:val="00B13E35"/>
    <w:rsid w:val="00B167A8"/>
    <w:rsid w:val="00B16A38"/>
    <w:rsid w:val="00B217DE"/>
    <w:rsid w:val="00B24484"/>
    <w:rsid w:val="00B36AE8"/>
    <w:rsid w:val="00B40939"/>
    <w:rsid w:val="00B55921"/>
    <w:rsid w:val="00B86AA4"/>
    <w:rsid w:val="00B94A72"/>
    <w:rsid w:val="00B964D7"/>
    <w:rsid w:val="00BA0EB6"/>
    <w:rsid w:val="00BD5EC9"/>
    <w:rsid w:val="00BE171A"/>
    <w:rsid w:val="00BF7349"/>
    <w:rsid w:val="00C024AA"/>
    <w:rsid w:val="00C03868"/>
    <w:rsid w:val="00C07654"/>
    <w:rsid w:val="00C202A3"/>
    <w:rsid w:val="00C32BDE"/>
    <w:rsid w:val="00C71FFC"/>
    <w:rsid w:val="00C74EDA"/>
    <w:rsid w:val="00C91621"/>
    <w:rsid w:val="00CA50B9"/>
    <w:rsid w:val="00CE12EF"/>
    <w:rsid w:val="00D01130"/>
    <w:rsid w:val="00D14453"/>
    <w:rsid w:val="00D1462C"/>
    <w:rsid w:val="00D30A96"/>
    <w:rsid w:val="00D55840"/>
    <w:rsid w:val="00D564CC"/>
    <w:rsid w:val="00D6490C"/>
    <w:rsid w:val="00D66195"/>
    <w:rsid w:val="00D70C80"/>
    <w:rsid w:val="00D7643D"/>
    <w:rsid w:val="00D8485F"/>
    <w:rsid w:val="00D865A7"/>
    <w:rsid w:val="00D9370E"/>
    <w:rsid w:val="00D9576A"/>
    <w:rsid w:val="00DB5094"/>
    <w:rsid w:val="00DC3E70"/>
    <w:rsid w:val="00DD0A9E"/>
    <w:rsid w:val="00DD5971"/>
    <w:rsid w:val="00DD7F66"/>
    <w:rsid w:val="00DF0FB1"/>
    <w:rsid w:val="00E03BD5"/>
    <w:rsid w:val="00E054A2"/>
    <w:rsid w:val="00E25EB4"/>
    <w:rsid w:val="00E35D33"/>
    <w:rsid w:val="00E40BF2"/>
    <w:rsid w:val="00E571CC"/>
    <w:rsid w:val="00E73DFD"/>
    <w:rsid w:val="00E76558"/>
    <w:rsid w:val="00E8267A"/>
    <w:rsid w:val="00E843F8"/>
    <w:rsid w:val="00EB71B1"/>
    <w:rsid w:val="00EB7ED7"/>
    <w:rsid w:val="00ED17F8"/>
    <w:rsid w:val="00F06B67"/>
    <w:rsid w:val="00F07019"/>
    <w:rsid w:val="00F1225E"/>
    <w:rsid w:val="00F156F8"/>
    <w:rsid w:val="00F20748"/>
    <w:rsid w:val="00F2180A"/>
    <w:rsid w:val="00F25959"/>
    <w:rsid w:val="00F36C5A"/>
    <w:rsid w:val="00F73547"/>
    <w:rsid w:val="00F73FBB"/>
    <w:rsid w:val="00F8044F"/>
    <w:rsid w:val="00F920BE"/>
    <w:rsid w:val="00FD4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A8B"/>
    <w:rPr>
      <w:sz w:val="24"/>
      <w:szCs w:val="24"/>
    </w:rPr>
  </w:style>
  <w:style w:type="paragraph" w:styleId="Heading1">
    <w:name w:val="heading 1"/>
    <w:basedOn w:val="Normal"/>
    <w:next w:val="Normal"/>
    <w:qFormat/>
    <w:rsid w:val="00006A8B"/>
    <w:pPr>
      <w:keepNext/>
      <w:ind w:left="720"/>
      <w:outlineLvl w:val="0"/>
    </w:pPr>
    <w:rPr>
      <w:rFonts w:ascii="Courier New" w:hAnsi="Courier New" w:cs="Courier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683306"/>
    <w:rPr>
      <w:rFonts w:ascii="Tahoma" w:hAnsi="Tahoma" w:cs="Tahoma"/>
      <w:sz w:val="16"/>
      <w:szCs w:val="16"/>
    </w:rPr>
  </w:style>
  <w:style w:type="table" w:styleId="TableGrid">
    <w:name w:val="Table Grid"/>
    <w:basedOn w:val="TableNormal"/>
    <w:uiPriority w:val="59"/>
    <w:rsid w:val="000006E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rsid w:val="007E71FD"/>
    <w:rPr>
      <w:color w:val="0000FF"/>
      <w:u w:val="single"/>
    </w:rPr>
  </w:style>
  <w:style w:type="paragraph" w:styleId="ListParagraph">
    <w:name w:val="List Paragraph"/>
    <w:basedOn w:val="Normal"/>
    <w:uiPriority w:val="34"/>
    <w:qFormat/>
    <w:rsid w:val="00461004"/>
    <w:pPr>
      <w:ind w:left="720"/>
      <w:contextualSpacing/>
    </w:pPr>
  </w:style>
  <w:style w:type="paragraph" w:styleId="Header">
    <w:name w:val="header"/>
    <w:basedOn w:val="Normal"/>
    <w:link w:val="HeaderChar"/>
    <w:uiPriority w:val="99"/>
    <w:unhideWhenUsed/>
    <w:rsid w:val="002C4342"/>
    <w:pPr>
      <w:tabs>
        <w:tab w:val="center" w:pos="4680"/>
        <w:tab w:val="right" w:pos="9360"/>
      </w:tabs>
    </w:pPr>
  </w:style>
  <w:style w:type="character" w:customStyle="1" w:styleId="HeaderChar">
    <w:name w:val="Header Char"/>
    <w:basedOn w:val="DefaultParagraphFont"/>
    <w:link w:val="Header"/>
    <w:uiPriority w:val="99"/>
    <w:rsid w:val="002C4342"/>
    <w:rPr>
      <w:sz w:val="24"/>
      <w:szCs w:val="24"/>
    </w:rPr>
  </w:style>
  <w:style w:type="paragraph" w:styleId="Footer">
    <w:name w:val="footer"/>
    <w:basedOn w:val="Normal"/>
    <w:link w:val="FooterChar"/>
    <w:uiPriority w:val="99"/>
    <w:unhideWhenUsed/>
    <w:rsid w:val="002C4342"/>
    <w:pPr>
      <w:tabs>
        <w:tab w:val="center" w:pos="4680"/>
        <w:tab w:val="right" w:pos="9360"/>
      </w:tabs>
    </w:pPr>
  </w:style>
  <w:style w:type="character" w:customStyle="1" w:styleId="FooterChar">
    <w:name w:val="Footer Char"/>
    <w:basedOn w:val="DefaultParagraphFont"/>
    <w:link w:val="Footer"/>
    <w:uiPriority w:val="99"/>
    <w:rsid w:val="002C4342"/>
    <w:rPr>
      <w:sz w:val="24"/>
      <w:szCs w:val="24"/>
    </w:rPr>
  </w:style>
  <w:style w:type="character" w:styleId="PageNumber">
    <w:name w:val="page number"/>
    <w:basedOn w:val="DefaultParagraphFont"/>
    <w:rsid w:val="002C4342"/>
  </w:style>
  <w:style w:type="character" w:styleId="CommentReference">
    <w:name w:val="annotation reference"/>
    <w:basedOn w:val="DefaultParagraphFont"/>
    <w:unhideWhenUsed/>
    <w:rsid w:val="00EB7ED7"/>
    <w:rPr>
      <w:sz w:val="16"/>
      <w:szCs w:val="16"/>
    </w:rPr>
  </w:style>
  <w:style w:type="paragraph" w:styleId="CommentText">
    <w:name w:val="annotation text"/>
    <w:basedOn w:val="Normal"/>
    <w:link w:val="CommentTextChar"/>
    <w:uiPriority w:val="99"/>
    <w:semiHidden/>
    <w:unhideWhenUsed/>
    <w:rsid w:val="00EB7ED7"/>
    <w:rPr>
      <w:sz w:val="20"/>
      <w:szCs w:val="20"/>
    </w:rPr>
  </w:style>
  <w:style w:type="character" w:customStyle="1" w:styleId="CommentTextChar">
    <w:name w:val="Comment Text Char"/>
    <w:basedOn w:val="DefaultParagraphFont"/>
    <w:link w:val="CommentText"/>
    <w:uiPriority w:val="99"/>
    <w:semiHidden/>
    <w:rsid w:val="00EB7ED7"/>
  </w:style>
  <w:style w:type="paragraph" w:styleId="CommentSubject">
    <w:name w:val="annotation subject"/>
    <w:basedOn w:val="CommentText"/>
    <w:next w:val="CommentText"/>
    <w:link w:val="CommentSubjectChar"/>
    <w:uiPriority w:val="99"/>
    <w:semiHidden/>
    <w:unhideWhenUsed/>
    <w:rsid w:val="00EB7ED7"/>
    <w:rPr>
      <w:b/>
      <w:bCs/>
    </w:rPr>
  </w:style>
  <w:style w:type="character" w:customStyle="1" w:styleId="CommentSubjectChar">
    <w:name w:val="Comment Subject Char"/>
    <w:basedOn w:val="CommentTextChar"/>
    <w:link w:val="CommentSubject"/>
    <w:uiPriority w:val="99"/>
    <w:semiHidden/>
    <w:rsid w:val="00EB7ED7"/>
    <w:rPr>
      <w:b/>
      <w:bCs/>
    </w:rPr>
  </w:style>
  <w:style w:type="paragraph" w:styleId="FootnoteText">
    <w:name w:val="footnote text"/>
    <w:basedOn w:val="Normal"/>
    <w:link w:val="FootnoteTextChar"/>
    <w:uiPriority w:val="99"/>
    <w:semiHidden/>
    <w:unhideWhenUsed/>
    <w:rsid w:val="00070984"/>
    <w:rPr>
      <w:sz w:val="20"/>
      <w:szCs w:val="20"/>
    </w:rPr>
  </w:style>
  <w:style w:type="character" w:customStyle="1" w:styleId="FootnoteTextChar">
    <w:name w:val="Footnote Text Char"/>
    <w:basedOn w:val="DefaultParagraphFont"/>
    <w:link w:val="FootnoteText"/>
    <w:uiPriority w:val="99"/>
    <w:semiHidden/>
    <w:rsid w:val="00070984"/>
  </w:style>
  <w:style w:type="character" w:styleId="FootnoteReference">
    <w:name w:val="footnote reference"/>
    <w:basedOn w:val="DefaultParagraphFont"/>
    <w:uiPriority w:val="99"/>
    <w:semiHidden/>
    <w:unhideWhenUsed/>
    <w:rsid w:val="00070984"/>
    <w:rPr>
      <w:vertAlign w:val="superscript"/>
    </w:rPr>
  </w:style>
  <w:style w:type="paragraph" w:styleId="Revision">
    <w:name w:val="Revision"/>
    <w:hidden/>
    <w:uiPriority w:val="99"/>
    <w:semiHidden/>
    <w:rsid w:val="008016D3"/>
    <w:rPr>
      <w:sz w:val="24"/>
      <w:szCs w:val="24"/>
    </w:rPr>
  </w:style>
  <w:style w:type="paragraph" w:styleId="NoSpacing">
    <w:name w:val="No Spacing"/>
    <w:uiPriority w:val="1"/>
    <w:qFormat/>
    <w:rsid w:val="00F07019"/>
    <w:rPr>
      <w:sz w:val="24"/>
      <w:szCs w:val="24"/>
    </w:rPr>
  </w:style>
  <w:style w:type="character" w:styleId="FollowedHyperlink">
    <w:name w:val="FollowedHyperlink"/>
    <w:basedOn w:val="DefaultParagraphFont"/>
    <w:uiPriority w:val="99"/>
    <w:semiHidden/>
    <w:unhideWhenUsed/>
    <w:rsid w:val="00C9162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888000">
      <w:bodyDiv w:val="1"/>
      <w:marLeft w:val="0"/>
      <w:marRight w:val="0"/>
      <w:marTop w:val="0"/>
      <w:marBottom w:val="0"/>
      <w:divBdr>
        <w:top w:val="none" w:sz="0" w:space="0" w:color="auto"/>
        <w:left w:val="none" w:sz="0" w:space="0" w:color="auto"/>
        <w:bottom w:val="none" w:sz="0" w:space="0" w:color="auto"/>
        <w:right w:val="none" w:sz="0" w:space="0" w:color="auto"/>
      </w:divBdr>
    </w:div>
    <w:div w:id="911356978">
      <w:bodyDiv w:val="1"/>
      <w:marLeft w:val="0"/>
      <w:marRight w:val="0"/>
      <w:marTop w:val="0"/>
      <w:marBottom w:val="0"/>
      <w:divBdr>
        <w:top w:val="none" w:sz="0" w:space="0" w:color="auto"/>
        <w:left w:val="none" w:sz="0" w:space="0" w:color="auto"/>
        <w:bottom w:val="none" w:sz="0" w:space="0" w:color="auto"/>
        <w:right w:val="none" w:sz="0" w:space="0" w:color="auto"/>
      </w:divBdr>
    </w:div>
    <w:div w:id="158421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acdrupal.evergreen.edu/studycenter/1k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4B931D-0133-45BF-8F7D-767D0F49D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1857</Words>
  <Characters>10585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Statistics Lab II</vt:lpstr>
    </vt:vector>
  </TitlesOfParts>
  <Company>rampart mountain</Company>
  <LinksUpToDate>false</LinksUpToDate>
  <CharactersWithSpaces>12418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 Lab II</dc:title>
  <dc:creator>Carri J. LeRoy</dc:creator>
  <cp:lastModifiedBy>Cushing, Judy</cp:lastModifiedBy>
  <cp:revision>7</cp:revision>
  <cp:lastPrinted>2013-05-30T16:29:00Z</cp:lastPrinted>
  <dcterms:created xsi:type="dcterms:W3CDTF">2013-05-30T07:03:00Z</dcterms:created>
  <dcterms:modified xsi:type="dcterms:W3CDTF">2013-05-30T16:37:00Z</dcterms:modified>
</cp:coreProperties>
</file>