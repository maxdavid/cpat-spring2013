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FBB" w:rsidRPr="004320A3" w:rsidRDefault="00AC0BB8">
      <w:pPr>
        <w:rPr>
          <w:rFonts w:ascii="Arial" w:hAnsi="Arial" w:cs="Arial"/>
          <w:b/>
          <w:sz w:val="22"/>
          <w:szCs w:val="22"/>
        </w:rPr>
      </w:pPr>
      <w:r w:rsidRPr="004320A3">
        <w:rPr>
          <w:rFonts w:ascii="Arial" w:hAnsi="Arial" w:cs="Arial"/>
          <w:b/>
          <w:sz w:val="22"/>
          <w:szCs w:val="22"/>
        </w:rPr>
        <w:t>Week 7</w:t>
      </w:r>
      <w:r w:rsidR="00C11F2C" w:rsidRPr="004320A3">
        <w:rPr>
          <w:rFonts w:ascii="Arial" w:hAnsi="Arial" w:cs="Arial"/>
          <w:b/>
          <w:sz w:val="22"/>
          <w:szCs w:val="22"/>
        </w:rPr>
        <w:t xml:space="preserve"> – </w:t>
      </w:r>
      <w:proofErr w:type="spellStart"/>
      <w:r w:rsidR="00C11F2C" w:rsidRPr="004320A3">
        <w:rPr>
          <w:rFonts w:ascii="Arial" w:hAnsi="Arial" w:cs="Arial"/>
          <w:b/>
          <w:sz w:val="22"/>
          <w:szCs w:val="22"/>
        </w:rPr>
        <w:t>CPaT</w:t>
      </w:r>
      <w:proofErr w:type="spellEnd"/>
      <w:r w:rsidR="00C11F2C" w:rsidRPr="004320A3">
        <w:rPr>
          <w:rFonts w:ascii="Arial" w:hAnsi="Arial" w:cs="Arial"/>
          <w:b/>
          <w:sz w:val="22"/>
          <w:szCs w:val="22"/>
        </w:rPr>
        <w:t xml:space="preserve"> Stats</w:t>
      </w:r>
      <w:r w:rsidR="00DF7154" w:rsidRPr="004320A3">
        <w:rPr>
          <w:rFonts w:ascii="Arial" w:hAnsi="Arial" w:cs="Arial"/>
          <w:b/>
          <w:sz w:val="22"/>
          <w:szCs w:val="22"/>
        </w:rPr>
        <w:t xml:space="preserve">: </w:t>
      </w:r>
      <w:r w:rsidR="008F1FBB" w:rsidRPr="004320A3">
        <w:rPr>
          <w:rFonts w:ascii="Arial" w:hAnsi="Arial" w:cs="Arial"/>
          <w:b/>
          <w:sz w:val="22"/>
          <w:szCs w:val="22"/>
        </w:rPr>
        <w:t xml:space="preserve">Categorical Variables &amp; </w:t>
      </w:r>
      <w:r w:rsidR="00DF7154" w:rsidRPr="004320A3">
        <w:rPr>
          <w:rFonts w:ascii="Arial" w:hAnsi="Arial" w:cs="Arial"/>
          <w:b/>
          <w:sz w:val="22"/>
          <w:szCs w:val="22"/>
        </w:rPr>
        <w:t>Contingency Tables</w:t>
      </w:r>
      <w:r w:rsidR="008F1FBB" w:rsidRPr="004320A3">
        <w:rPr>
          <w:rFonts w:ascii="Arial" w:hAnsi="Arial" w:cs="Arial"/>
          <w:b/>
          <w:sz w:val="22"/>
          <w:szCs w:val="22"/>
        </w:rPr>
        <w:t xml:space="preserve"> (</w:t>
      </w:r>
      <w:r w:rsidR="0023758F" w:rsidRPr="004320A3">
        <w:rPr>
          <w:rFonts w:ascii="Arial" w:hAnsi="Arial" w:cs="Arial"/>
          <w:b/>
          <w:sz w:val="22"/>
          <w:szCs w:val="22"/>
        </w:rPr>
        <w:t>χ</w:t>
      </w:r>
      <w:r w:rsidR="0023758F" w:rsidRPr="004320A3">
        <w:rPr>
          <w:rFonts w:ascii="Arial" w:hAnsi="Arial" w:cs="Arial"/>
          <w:b/>
          <w:sz w:val="22"/>
          <w:szCs w:val="22"/>
          <w:vertAlign w:val="superscript"/>
        </w:rPr>
        <w:t>2</w:t>
      </w:r>
      <w:r w:rsidR="0023758F" w:rsidRPr="004320A3">
        <w:rPr>
          <w:rFonts w:ascii="Arial" w:hAnsi="Arial" w:cs="Arial"/>
          <w:b/>
          <w:sz w:val="22"/>
          <w:szCs w:val="22"/>
        </w:rPr>
        <w:t xml:space="preserve"> analyses</w:t>
      </w:r>
      <w:r w:rsidR="008F1FBB" w:rsidRPr="004320A3">
        <w:rPr>
          <w:rFonts w:ascii="Arial" w:hAnsi="Arial" w:cs="Arial"/>
          <w:b/>
          <w:sz w:val="22"/>
          <w:szCs w:val="22"/>
        </w:rPr>
        <w:t>)</w:t>
      </w:r>
    </w:p>
    <w:p w:rsidR="00AC0BB8" w:rsidRPr="004320A3" w:rsidRDefault="00A10539">
      <w:pPr>
        <w:rPr>
          <w:rFonts w:ascii="Arial" w:hAnsi="Arial" w:cs="Arial"/>
          <w:b/>
          <w:i/>
          <w:sz w:val="22"/>
          <w:szCs w:val="22"/>
        </w:rPr>
      </w:pPr>
      <w:r w:rsidRPr="004320A3">
        <w:rPr>
          <w:rFonts w:ascii="Arial" w:hAnsi="Arial" w:cs="Arial"/>
          <w:b/>
          <w:i/>
          <w:sz w:val="22"/>
          <w:szCs w:val="22"/>
        </w:rPr>
        <w:t xml:space="preserve">Advanced work – Logistic regression and CART modeling </w:t>
      </w:r>
    </w:p>
    <w:p w:rsidR="000F0305" w:rsidRPr="004320A3" w:rsidRDefault="000F19F3">
      <w:pPr>
        <w:jc w:val="right"/>
        <w:rPr>
          <w:rFonts w:ascii="Arial" w:hAnsi="Arial" w:cs="Arial"/>
          <w:b/>
          <w:sz w:val="22"/>
          <w:szCs w:val="22"/>
        </w:rPr>
      </w:pPr>
      <w:r w:rsidRPr="004320A3">
        <w:rPr>
          <w:rFonts w:ascii="Arial" w:hAnsi="Arial" w:cs="Arial"/>
          <w:b/>
          <w:sz w:val="22"/>
          <w:szCs w:val="22"/>
        </w:rPr>
        <w:t>Name: ______________________</w:t>
      </w:r>
    </w:p>
    <w:p w:rsidR="00C11F2C" w:rsidRPr="004320A3" w:rsidRDefault="00C11F2C" w:rsidP="00C11F2C">
      <w:pPr>
        <w:jc w:val="right"/>
        <w:rPr>
          <w:rFonts w:ascii="Arial" w:hAnsi="Arial" w:cs="Arial"/>
          <w:b/>
          <w:sz w:val="22"/>
          <w:szCs w:val="22"/>
        </w:rPr>
      </w:pPr>
      <w:r w:rsidRPr="004320A3">
        <w:rPr>
          <w:rFonts w:ascii="Arial" w:hAnsi="Arial" w:cs="Arial"/>
          <w:b/>
          <w:sz w:val="22"/>
          <w:szCs w:val="22"/>
        </w:rPr>
        <w:t>Name: ______________________</w:t>
      </w:r>
    </w:p>
    <w:p w:rsidR="00C11F2C" w:rsidRPr="004320A3" w:rsidRDefault="00C11F2C" w:rsidP="00C11F2C">
      <w:pPr>
        <w:jc w:val="right"/>
        <w:rPr>
          <w:rFonts w:ascii="Arial" w:hAnsi="Arial" w:cs="Arial"/>
          <w:b/>
          <w:sz w:val="22"/>
          <w:szCs w:val="22"/>
        </w:rPr>
      </w:pPr>
      <w:r w:rsidRPr="004320A3">
        <w:rPr>
          <w:rFonts w:ascii="Arial" w:hAnsi="Arial" w:cs="Arial"/>
          <w:b/>
          <w:sz w:val="22"/>
          <w:szCs w:val="22"/>
        </w:rPr>
        <w:t>Name: ______________________</w:t>
      </w:r>
    </w:p>
    <w:p w:rsidR="00545C74" w:rsidRPr="004320A3" w:rsidRDefault="00545C74">
      <w:pPr>
        <w:rPr>
          <w:rFonts w:ascii="Arial" w:hAnsi="Arial" w:cs="Arial"/>
          <w:b/>
          <w:sz w:val="22"/>
          <w:szCs w:val="22"/>
        </w:rPr>
      </w:pPr>
    </w:p>
    <w:p w:rsidR="00C11F2C" w:rsidRPr="004320A3" w:rsidRDefault="00545C74" w:rsidP="00C11F2C">
      <w:pPr>
        <w:rPr>
          <w:rFonts w:ascii="Arial" w:hAnsi="Arial" w:cs="Arial"/>
          <w:sz w:val="22"/>
          <w:szCs w:val="22"/>
        </w:rPr>
      </w:pPr>
      <w:r w:rsidRPr="004320A3">
        <w:rPr>
          <w:rFonts w:ascii="Arial" w:hAnsi="Arial" w:cs="Arial"/>
          <w:b/>
          <w:sz w:val="22"/>
          <w:szCs w:val="22"/>
        </w:rPr>
        <w:t xml:space="preserve">Please enter your answers </w:t>
      </w:r>
      <w:r w:rsidR="00C11F2C" w:rsidRPr="004320A3">
        <w:rPr>
          <w:rFonts w:ascii="Arial" w:hAnsi="Arial" w:cs="Arial"/>
          <w:b/>
          <w:sz w:val="22"/>
          <w:szCs w:val="22"/>
        </w:rPr>
        <w:t xml:space="preserve">to the questions </w:t>
      </w:r>
      <w:r w:rsidRPr="004320A3">
        <w:rPr>
          <w:rFonts w:ascii="Arial" w:hAnsi="Arial" w:cs="Arial"/>
          <w:b/>
          <w:sz w:val="22"/>
          <w:szCs w:val="22"/>
        </w:rPr>
        <w:t>below in bold text</w:t>
      </w:r>
      <w:r w:rsidR="00BA6878" w:rsidRPr="004320A3">
        <w:rPr>
          <w:rFonts w:ascii="Arial" w:hAnsi="Arial" w:cs="Arial"/>
          <w:b/>
          <w:sz w:val="22"/>
          <w:szCs w:val="22"/>
        </w:rPr>
        <w:t xml:space="preserve">, </w:t>
      </w:r>
      <w:r w:rsidR="00BA6878" w:rsidRPr="004320A3">
        <w:rPr>
          <w:rFonts w:ascii="Arial" w:hAnsi="Arial" w:cs="Arial"/>
          <w:b/>
          <w:sz w:val="22"/>
          <w:szCs w:val="22"/>
          <w:highlight w:val="yellow"/>
        </w:rPr>
        <w:t>deleting all extraneous text</w:t>
      </w:r>
      <w:r w:rsidR="00F772DE" w:rsidRPr="004320A3">
        <w:rPr>
          <w:rFonts w:ascii="Arial" w:hAnsi="Arial" w:cs="Arial"/>
          <w:b/>
          <w:sz w:val="22"/>
          <w:szCs w:val="22"/>
          <w:highlight w:val="yellow"/>
        </w:rPr>
        <w:t xml:space="preserve">; </w:t>
      </w:r>
      <w:r w:rsidR="00BA6878" w:rsidRPr="004320A3">
        <w:rPr>
          <w:rFonts w:ascii="Arial" w:hAnsi="Arial" w:cs="Arial"/>
          <w:b/>
          <w:sz w:val="22"/>
          <w:szCs w:val="22"/>
          <w:highlight w:val="yellow"/>
        </w:rPr>
        <w:t>just leave the question and answer</w:t>
      </w:r>
      <w:r w:rsidRPr="004320A3">
        <w:rPr>
          <w:rFonts w:ascii="Arial" w:hAnsi="Arial" w:cs="Arial"/>
          <w:b/>
          <w:sz w:val="22"/>
          <w:szCs w:val="22"/>
          <w:highlight w:val="yellow"/>
        </w:rPr>
        <w:t>.</w:t>
      </w:r>
      <w:r w:rsidR="00C11F2C" w:rsidRPr="004320A3">
        <w:rPr>
          <w:rFonts w:ascii="Arial" w:hAnsi="Arial" w:cs="Arial"/>
          <w:b/>
          <w:sz w:val="22"/>
          <w:szCs w:val="22"/>
        </w:rPr>
        <w:t xml:space="preserve">  Bring hardcopy of the completed lab report to next week’s lab; p</w:t>
      </w:r>
      <w:r w:rsidRPr="004320A3">
        <w:rPr>
          <w:rFonts w:ascii="Arial" w:hAnsi="Arial" w:cs="Arial"/>
          <w:b/>
          <w:sz w:val="22"/>
          <w:szCs w:val="22"/>
        </w:rPr>
        <w:t xml:space="preserve">lease upload your </w:t>
      </w:r>
      <w:r w:rsidR="00F772DE" w:rsidRPr="004320A3">
        <w:rPr>
          <w:rFonts w:ascii="Arial" w:hAnsi="Arial" w:cs="Arial"/>
          <w:b/>
          <w:sz w:val="22"/>
          <w:szCs w:val="22"/>
        </w:rPr>
        <w:t>E</w:t>
      </w:r>
      <w:r w:rsidRPr="004320A3">
        <w:rPr>
          <w:rFonts w:ascii="Arial" w:hAnsi="Arial" w:cs="Arial"/>
          <w:b/>
          <w:sz w:val="22"/>
          <w:szCs w:val="22"/>
        </w:rPr>
        <w:t xml:space="preserve">xcel file to </w:t>
      </w:r>
      <w:r w:rsidR="00C11F2C" w:rsidRPr="004320A3">
        <w:rPr>
          <w:rFonts w:ascii="Arial" w:hAnsi="Arial" w:cs="Arial"/>
          <w:sz w:val="22"/>
          <w:szCs w:val="22"/>
        </w:rPr>
        <w:t xml:space="preserve">the program </w:t>
      </w:r>
      <w:proofErr w:type="spellStart"/>
      <w:r w:rsidR="00C11F2C" w:rsidRPr="004320A3">
        <w:rPr>
          <w:rFonts w:ascii="Arial" w:hAnsi="Arial" w:cs="Arial"/>
          <w:sz w:val="22"/>
          <w:szCs w:val="22"/>
        </w:rPr>
        <w:t>fileshare</w:t>
      </w:r>
      <w:proofErr w:type="spellEnd"/>
      <w:r w:rsidR="00C11F2C" w:rsidRPr="004320A3">
        <w:rPr>
          <w:rFonts w:ascii="Arial" w:hAnsi="Arial" w:cs="Arial"/>
          <w:sz w:val="22"/>
          <w:szCs w:val="22"/>
        </w:rPr>
        <w:t>, as usual:</w:t>
      </w:r>
    </w:p>
    <w:p w:rsidR="00C11F2C" w:rsidRPr="004320A3" w:rsidRDefault="00C11F2C" w:rsidP="00C11F2C">
      <w:pPr>
        <w:rPr>
          <w:rFonts w:ascii="Arial" w:hAnsi="Arial" w:cs="Arial"/>
          <w:sz w:val="22"/>
          <w:szCs w:val="22"/>
        </w:rPr>
      </w:pPr>
      <w:r w:rsidRPr="004320A3">
        <w:rPr>
          <w:rFonts w:ascii="Arial" w:hAnsi="Arial" w:cs="Arial"/>
          <w:sz w:val="22"/>
          <w:szCs w:val="22"/>
        </w:rPr>
        <w:t>Workspace/_</w:t>
      </w:r>
      <w:proofErr w:type="spellStart"/>
      <w:r w:rsidRPr="004320A3">
        <w:rPr>
          <w:rFonts w:ascii="Arial" w:hAnsi="Arial" w:cs="Arial"/>
          <w:sz w:val="22"/>
          <w:szCs w:val="22"/>
        </w:rPr>
        <w:t>StatsLabReports</w:t>
      </w:r>
      <w:proofErr w:type="spellEnd"/>
      <w:r w:rsidRPr="004320A3">
        <w:rPr>
          <w:rFonts w:ascii="Arial" w:hAnsi="Arial" w:cs="Arial"/>
          <w:sz w:val="22"/>
          <w:szCs w:val="22"/>
        </w:rPr>
        <w:t>/week_7-chi-square/</w:t>
      </w:r>
    </w:p>
    <w:p w:rsidR="00C11F2C" w:rsidRPr="004320A3" w:rsidRDefault="00C11F2C" w:rsidP="00C11F2C">
      <w:pPr>
        <w:jc w:val="center"/>
        <w:rPr>
          <w:rFonts w:ascii="Arial" w:hAnsi="Arial" w:cs="Arial"/>
          <w:sz w:val="22"/>
          <w:szCs w:val="22"/>
        </w:rPr>
      </w:pPr>
      <w:r w:rsidRPr="004320A3">
        <w:rPr>
          <w:rFonts w:ascii="Arial" w:hAnsi="Arial" w:cs="Arial"/>
          <w:sz w:val="22"/>
          <w:szCs w:val="22"/>
        </w:rPr>
        <w:t>Wk7_stats_data_</w:t>
      </w:r>
      <w:proofErr w:type="gramStart"/>
      <w:r w:rsidRPr="004320A3">
        <w:rPr>
          <w:rFonts w:ascii="Arial" w:hAnsi="Arial" w:cs="Arial"/>
          <w:sz w:val="22"/>
          <w:szCs w:val="22"/>
        </w:rPr>
        <w:t>cushingSkomraWeiss.xlsx  (</w:t>
      </w:r>
      <w:proofErr w:type="gramEnd"/>
      <w:r w:rsidRPr="004320A3">
        <w:rPr>
          <w:rFonts w:ascii="Arial" w:hAnsi="Arial" w:cs="Arial"/>
          <w:sz w:val="22"/>
          <w:szCs w:val="22"/>
        </w:rPr>
        <w:t>or .</w:t>
      </w:r>
      <w:proofErr w:type="spellStart"/>
      <w:r w:rsidRPr="004320A3">
        <w:rPr>
          <w:rFonts w:ascii="Arial" w:hAnsi="Arial" w:cs="Arial"/>
          <w:sz w:val="22"/>
          <w:szCs w:val="22"/>
        </w:rPr>
        <w:t>xls</w:t>
      </w:r>
      <w:proofErr w:type="spellEnd"/>
      <w:r w:rsidRPr="004320A3">
        <w:rPr>
          <w:rFonts w:ascii="Arial" w:hAnsi="Arial" w:cs="Arial"/>
          <w:sz w:val="22"/>
          <w:szCs w:val="22"/>
        </w:rPr>
        <w:t>)</w:t>
      </w:r>
    </w:p>
    <w:p w:rsidR="00545C74" w:rsidRPr="004320A3" w:rsidRDefault="00C11F2C" w:rsidP="00C11F2C">
      <w:pPr>
        <w:rPr>
          <w:rFonts w:ascii="Arial" w:hAnsi="Arial" w:cs="Arial"/>
          <w:b/>
          <w:sz w:val="22"/>
          <w:szCs w:val="22"/>
        </w:rPr>
      </w:pPr>
      <w:proofErr w:type="gramStart"/>
      <w:r w:rsidRPr="004320A3">
        <w:rPr>
          <w:rFonts w:ascii="Arial" w:hAnsi="Arial" w:cs="Arial"/>
          <w:sz w:val="22"/>
          <w:szCs w:val="22"/>
        </w:rPr>
        <w:t>where</w:t>
      </w:r>
      <w:proofErr w:type="gramEnd"/>
      <w:r w:rsidRPr="004320A3">
        <w:rPr>
          <w:rFonts w:ascii="Arial" w:hAnsi="Arial" w:cs="Arial"/>
          <w:sz w:val="22"/>
          <w:szCs w:val="22"/>
        </w:rPr>
        <w:t xml:space="preserve"> you insert your last names in place of “</w:t>
      </w:r>
      <w:proofErr w:type="spellStart"/>
      <w:r w:rsidRPr="004320A3">
        <w:rPr>
          <w:rFonts w:ascii="Arial" w:hAnsi="Arial" w:cs="Arial"/>
          <w:sz w:val="22"/>
          <w:szCs w:val="22"/>
        </w:rPr>
        <w:t>cushingSkomraWeiss</w:t>
      </w:r>
      <w:proofErr w:type="spellEnd"/>
      <w:r w:rsidRPr="004320A3">
        <w:rPr>
          <w:rFonts w:ascii="Arial" w:hAnsi="Arial" w:cs="Arial"/>
          <w:sz w:val="22"/>
          <w:szCs w:val="22"/>
        </w:rPr>
        <w:t xml:space="preserve">” </w:t>
      </w:r>
      <w:r w:rsidR="00545C74" w:rsidRPr="004320A3">
        <w:rPr>
          <w:rFonts w:ascii="Arial" w:hAnsi="Arial" w:cs="Arial"/>
          <w:b/>
          <w:sz w:val="22"/>
          <w:szCs w:val="22"/>
        </w:rPr>
        <w:t xml:space="preserve"> </w:t>
      </w:r>
    </w:p>
    <w:p w:rsidR="00DF7154" w:rsidRPr="004320A3" w:rsidRDefault="00DF7154">
      <w:pPr>
        <w:rPr>
          <w:rFonts w:ascii="Arial" w:hAnsi="Arial" w:cs="Arial"/>
          <w:b/>
          <w:sz w:val="22"/>
          <w:szCs w:val="22"/>
        </w:rPr>
      </w:pPr>
    </w:p>
    <w:p w:rsidR="00985058" w:rsidRPr="004320A3" w:rsidRDefault="00C11F2C">
      <w:pPr>
        <w:rPr>
          <w:rFonts w:ascii="Arial" w:hAnsi="Arial" w:cs="Arial"/>
          <w:sz w:val="22"/>
          <w:szCs w:val="22"/>
        </w:rPr>
      </w:pPr>
      <w:r w:rsidRPr="004320A3">
        <w:rPr>
          <w:rFonts w:ascii="Arial" w:hAnsi="Arial" w:cs="Arial"/>
          <w:sz w:val="22"/>
          <w:szCs w:val="22"/>
        </w:rPr>
        <w:t>The c</w:t>
      </w:r>
      <w:r w:rsidR="00985058" w:rsidRPr="004320A3">
        <w:rPr>
          <w:rFonts w:ascii="Arial" w:hAnsi="Arial" w:cs="Arial"/>
          <w:sz w:val="22"/>
          <w:szCs w:val="22"/>
        </w:rPr>
        <w:t>hi-square distribution is used when you are interested in comparing some observed value from yo</w:t>
      </w:r>
      <w:r w:rsidR="00301F88" w:rsidRPr="004320A3">
        <w:rPr>
          <w:rFonts w:ascii="Arial" w:hAnsi="Arial" w:cs="Arial"/>
          <w:sz w:val="22"/>
          <w:szCs w:val="22"/>
        </w:rPr>
        <w:t>ur data to some expected value</w:t>
      </w:r>
      <w:r w:rsidR="00985058" w:rsidRPr="004320A3">
        <w:rPr>
          <w:rFonts w:ascii="Arial" w:hAnsi="Arial" w:cs="Arial"/>
          <w:sz w:val="22"/>
          <w:szCs w:val="22"/>
        </w:rPr>
        <w:t xml:space="preserve">, or when you are interested in testing </w:t>
      </w:r>
      <w:r w:rsidR="00BA6878" w:rsidRPr="004320A3">
        <w:rPr>
          <w:rFonts w:ascii="Arial" w:hAnsi="Arial" w:cs="Arial"/>
          <w:sz w:val="22"/>
          <w:szCs w:val="22"/>
        </w:rPr>
        <w:t>whether</w:t>
      </w:r>
      <w:r w:rsidR="00985058" w:rsidRPr="004320A3">
        <w:rPr>
          <w:rFonts w:ascii="Arial" w:hAnsi="Arial" w:cs="Arial"/>
          <w:sz w:val="22"/>
          <w:szCs w:val="22"/>
        </w:rPr>
        <w:t xml:space="preserve"> two components are associated</w:t>
      </w:r>
      <w:r w:rsidR="003D4170" w:rsidRPr="004320A3">
        <w:rPr>
          <w:rFonts w:ascii="Arial" w:hAnsi="Arial" w:cs="Arial"/>
          <w:sz w:val="22"/>
          <w:szCs w:val="22"/>
        </w:rPr>
        <w:t xml:space="preserve"> (like the cactus/shrub example from lecture). </w:t>
      </w:r>
      <w:r w:rsidR="00F772DE" w:rsidRPr="004320A3">
        <w:rPr>
          <w:rFonts w:ascii="Arial" w:hAnsi="Arial" w:cs="Arial"/>
          <w:sz w:val="22"/>
          <w:szCs w:val="22"/>
        </w:rPr>
        <w:t xml:space="preserve">The chi-square test </w:t>
      </w:r>
      <w:r w:rsidR="003D4170" w:rsidRPr="004320A3">
        <w:rPr>
          <w:rFonts w:ascii="Arial" w:hAnsi="Arial" w:cs="Arial"/>
          <w:sz w:val="22"/>
          <w:szCs w:val="22"/>
        </w:rPr>
        <w:t>is</w:t>
      </w:r>
      <w:r w:rsidR="00985058" w:rsidRPr="004320A3">
        <w:rPr>
          <w:rFonts w:ascii="Arial" w:hAnsi="Arial" w:cs="Arial"/>
          <w:sz w:val="22"/>
          <w:szCs w:val="22"/>
        </w:rPr>
        <w:t xml:space="preserve"> a common statistical method </w:t>
      </w:r>
      <w:r w:rsidR="00F772DE" w:rsidRPr="004320A3">
        <w:rPr>
          <w:rFonts w:ascii="Arial" w:hAnsi="Arial" w:cs="Arial"/>
          <w:sz w:val="22"/>
          <w:szCs w:val="22"/>
        </w:rPr>
        <w:t xml:space="preserve">for </w:t>
      </w:r>
      <w:r w:rsidR="00985058" w:rsidRPr="004320A3">
        <w:rPr>
          <w:rFonts w:ascii="Arial" w:hAnsi="Arial" w:cs="Arial"/>
          <w:sz w:val="22"/>
          <w:szCs w:val="22"/>
        </w:rPr>
        <w:t>when your dependent variable is categorical (i.e., you are testing to</w:t>
      </w:r>
      <w:r w:rsidR="008F1FBB" w:rsidRPr="004320A3">
        <w:rPr>
          <w:rFonts w:ascii="Arial" w:hAnsi="Arial" w:cs="Arial"/>
          <w:sz w:val="22"/>
          <w:szCs w:val="22"/>
        </w:rPr>
        <w:t xml:space="preserve"> see what determines mortality [</w:t>
      </w:r>
      <w:r w:rsidR="00985058" w:rsidRPr="004320A3">
        <w:rPr>
          <w:rFonts w:ascii="Arial" w:hAnsi="Arial" w:cs="Arial"/>
          <w:sz w:val="22"/>
          <w:szCs w:val="22"/>
        </w:rPr>
        <w:t>Y/N</w:t>
      </w:r>
      <w:r w:rsidR="008F1FBB" w:rsidRPr="004320A3">
        <w:rPr>
          <w:rFonts w:ascii="Arial" w:hAnsi="Arial" w:cs="Arial"/>
          <w:sz w:val="22"/>
          <w:szCs w:val="22"/>
        </w:rPr>
        <w:t>]</w:t>
      </w:r>
      <w:r w:rsidR="00985058" w:rsidRPr="004320A3">
        <w:rPr>
          <w:rFonts w:ascii="Arial" w:hAnsi="Arial" w:cs="Arial"/>
          <w:sz w:val="22"/>
          <w:szCs w:val="22"/>
        </w:rPr>
        <w:t xml:space="preserve"> or what determines the presence</w:t>
      </w:r>
      <w:r w:rsidR="00301F88" w:rsidRPr="004320A3">
        <w:rPr>
          <w:rFonts w:ascii="Arial" w:hAnsi="Arial" w:cs="Arial"/>
          <w:sz w:val="22"/>
          <w:szCs w:val="22"/>
        </w:rPr>
        <w:t>/absence</w:t>
      </w:r>
      <w:r w:rsidR="00985058" w:rsidRPr="004320A3">
        <w:rPr>
          <w:rFonts w:ascii="Arial" w:hAnsi="Arial" w:cs="Arial"/>
          <w:sz w:val="22"/>
          <w:szCs w:val="22"/>
        </w:rPr>
        <w:t xml:space="preserve"> of </w:t>
      </w:r>
      <w:r w:rsidR="00F772DE" w:rsidRPr="004320A3">
        <w:rPr>
          <w:rFonts w:ascii="Arial" w:hAnsi="Arial" w:cs="Arial"/>
          <w:sz w:val="22"/>
          <w:szCs w:val="22"/>
        </w:rPr>
        <w:t xml:space="preserve">a certain? </w:t>
      </w:r>
      <w:r w:rsidR="00301F88" w:rsidRPr="004320A3">
        <w:rPr>
          <w:rFonts w:ascii="Arial" w:hAnsi="Arial" w:cs="Arial"/>
          <w:sz w:val="22"/>
          <w:szCs w:val="22"/>
        </w:rPr>
        <w:t>species</w:t>
      </w:r>
      <w:r w:rsidR="00985058" w:rsidRPr="004320A3">
        <w:rPr>
          <w:rFonts w:ascii="Arial" w:hAnsi="Arial" w:cs="Arial"/>
          <w:sz w:val="22"/>
          <w:szCs w:val="22"/>
        </w:rPr>
        <w:t>)</w:t>
      </w:r>
      <w:proofErr w:type="gramStart"/>
      <w:r w:rsidR="00F772DE" w:rsidRPr="004320A3">
        <w:rPr>
          <w:rFonts w:ascii="Arial" w:hAnsi="Arial" w:cs="Arial"/>
          <w:sz w:val="22"/>
          <w:szCs w:val="22"/>
        </w:rPr>
        <w:t>;  however</w:t>
      </w:r>
      <w:proofErr w:type="gramEnd"/>
      <w:r w:rsidR="00F772DE" w:rsidRPr="004320A3">
        <w:rPr>
          <w:rFonts w:ascii="Arial" w:hAnsi="Arial" w:cs="Arial"/>
          <w:sz w:val="22"/>
          <w:szCs w:val="22"/>
        </w:rPr>
        <w:t xml:space="preserve"> </w:t>
      </w:r>
      <w:r w:rsidR="003D4170" w:rsidRPr="004320A3">
        <w:rPr>
          <w:rFonts w:ascii="Arial" w:hAnsi="Arial" w:cs="Arial"/>
          <w:sz w:val="22"/>
          <w:szCs w:val="22"/>
        </w:rPr>
        <w:t xml:space="preserve"> </w:t>
      </w:r>
      <w:r w:rsidR="00F772DE" w:rsidRPr="004320A3">
        <w:rPr>
          <w:rFonts w:ascii="Arial" w:hAnsi="Arial" w:cs="Arial"/>
          <w:sz w:val="22"/>
          <w:szCs w:val="22"/>
          <w:u w:val="single"/>
        </w:rPr>
        <w:t xml:space="preserve">it </w:t>
      </w:r>
      <w:r w:rsidR="003D4170" w:rsidRPr="004320A3">
        <w:rPr>
          <w:rFonts w:ascii="Arial" w:hAnsi="Arial" w:cs="Arial"/>
          <w:sz w:val="22"/>
          <w:szCs w:val="22"/>
          <w:u w:val="single"/>
        </w:rPr>
        <w:t xml:space="preserve">can </w:t>
      </w:r>
      <w:r w:rsidR="007042AA" w:rsidRPr="004320A3">
        <w:rPr>
          <w:rFonts w:ascii="Arial" w:hAnsi="Arial" w:cs="Arial"/>
          <w:sz w:val="22"/>
          <w:szCs w:val="22"/>
          <w:u w:val="single"/>
        </w:rPr>
        <w:t xml:space="preserve">also </w:t>
      </w:r>
      <w:r w:rsidR="003D4170" w:rsidRPr="004320A3">
        <w:rPr>
          <w:rFonts w:ascii="Arial" w:hAnsi="Arial" w:cs="Arial"/>
          <w:sz w:val="22"/>
          <w:szCs w:val="22"/>
          <w:u w:val="single"/>
        </w:rPr>
        <w:t>be used when your dependent variable is continuous</w:t>
      </w:r>
      <w:r w:rsidR="003D4170" w:rsidRPr="004320A3">
        <w:rPr>
          <w:rFonts w:ascii="Arial" w:hAnsi="Arial" w:cs="Arial"/>
          <w:sz w:val="22"/>
          <w:szCs w:val="22"/>
        </w:rPr>
        <w:t xml:space="preserve"> </w:t>
      </w:r>
      <w:r w:rsidR="00365AA3" w:rsidRPr="004320A3">
        <w:rPr>
          <w:rFonts w:ascii="Arial" w:hAnsi="Arial" w:cs="Arial"/>
          <w:sz w:val="22"/>
          <w:szCs w:val="22"/>
        </w:rPr>
        <w:t>(see example below)</w:t>
      </w:r>
      <w:r w:rsidR="00985058" w:rsidRPr="004320A3">
        <w:rPr>
          <w:rFonts w:ascii="Arial" w:hAnsi="Arial" w:cs="Arial"/>
          <w:sz w:val="22"/>
          <w:szCs w:val="22"/>
        </w:rPr>
        <w:t xml:space="preserve">. </w:t>
      </w:r>
    </w:p>
    <w:p w:rsidR="00985058" w:rsidRPr="004320A3" w:rsidRDefault="00985058">
      <w:pPr>
        <w:rPr>
          <w:rFonts w:ascii="Arial" w:hAnsi="Arial" w:cs="Arial"/>
          <w:sz w:val="22"/>
          <w:szCs w:val="22"/>
        </w:rPr>
      </w:pPr>
    </w:p>
    <w:p w:rsidR="003D4170" w:rsidRPr="004320A3" w:rsidRDefault="00C11F2C">
      <w:pPr>
        <w:rPr>
          <w:rFonts w:ascii="Arial" w:hAnsi="Arial" w:cs="Arial"/>
          <w:sz w:val="22"/>
          <w:szCs w:val="22"/>
        </w:rPr>
      </w:pPr>
      <w:r w:rsidRPr="004320A3">
        <w:rPr>
          <w:rFonts w:ascii="Arial" w:hAnsi="Arial" w:cs="Arial"/>
          <w:sz w:val="22"/>
          <w:szCs w:val="22"/>
        </w:rPr>
        <w:t xml:space="preserve">For example, </w:t>
      </w:r>
      <w:proofErr w:type="spellStart"/>
      <w:r w:rsidRPr="004320A3">
        <w:rPr>
          <w:rFonts w:ascii="Arial" w:hAnsi="Arial" w:cs="Arial"/>
          <w:sz w:val="22"/>
          <w:szCs w:val="22"/>
        </w:rPr>
        <w:t>Carri</w:t>
      </w:r>
      <w:proofErr w:type="spellEnd"/>
      <w:r w:rsidRPr="004320A3">
        <w:rPr>
          <w:rFonts w:ascii="Arial" w:hAnsi="Arial" w:cs="Arial"/>
          <w:sz w:val="22"/>
          <w:szCs w:val="22"/>
        </w:rPr>
        <w:t xml:space="preserve"> </w:t>
      </w:r>
      <w:proofErr w:type="spellStart"/>
      <w:r w:rsidRPr="004320A3">
        <w:rPr>
          <w:rFonts w:ascii="Arial" w:hAnsi="Arial" w:cs="Arial"/>
          <w:sz w:val="22"/>
          <w:szCs w:val="22"/>
        </w:rPr>
        <w:t>LeRoy</w:t>
      </w:r>
      <w:proofErr w:type="spellEnd"/>
      <w:r w:rsidRPr="004320A3">
        <w:rPr>
          <w:rFonts w:ascii="Arial" w:hAnsi="Arial" w:cs="Arial"/>
          <w:sz w:val="22"/>
          <w:szCs w:val="22"/>
        </w:rPr>
        <w:t>, an Evergreen faculty member whose area is community ecology,  uses</w:t>
      </w:r>
      <w:r w:rsidR="003D4170" w:rsidRPr="004320A3">
        <w:rPr>
          <w:rFonts w:ascii="Arial" w:hAnsi="Arial" w:cs="Arial"/>
          <w:sz w:val="22"/>
          <w:szCs w:val="22"/>
        </w:rPr>
        <w:t xml:space="preserve"> </w:t>
      </w:r>
      <w:r w:rsidR="00F772DE" w:rsidRPr="004320A3">
        <w:rPr>
          <w:rFonts w:ascii="Arial" w:hAnsi="Arial" w:cs="Arial"/>
          <w:sz w:val="22"/>
          <w:szCs w:val="22"/>
        </w:rPr>
        <w:t>c</w:t>
      </w:r>
      <w:r w:rsidR="003D4170" w:rsidRPr="004320A3">
        <w:rPr>
          <w:rFonts w:ascii="Arial" w:hAnsi="Arial" w:cs="Arial"/>
          <w:sz w:val="22"/>
          <w:szCs w:val="22"/>
        </w:rPr>
        <w:t xml:space="preserve">hi-square tests to determine if mixtures of leaves decompose faster or slower than expected based on the decomposition rates of </w:t>
      </w:r>
      <w:r w:rsidRPr="004320A3">
        <w:rPr>
          <w:rFonts w:ascii="Arial" w:hAnsi="Arial" w:cs="Arial"/>
          <w:sz w:val="22"/>
          <w:szCs w:val="22"/>
        </w:rPr>
        <w:t>each litter type in isolation. She</w:t>
      </w:r>
      <w:r w:rsidR="003D4170" w:rsidRPr="004320A3">
        <w:rPr>
          <w:rFonts w:ascii="Arial" w:hAnsi="Arial" w:cs="Arial"/>
          <w:sz w:val="22"/>
          <w:szCs w:val="22"/>
        </w:rPr>
        <w:t xml:space="preserve"> </w:t>
      </w:r>
      <w:r w:rsidRPr="004320A3">
        <w:rPr>
          <w:rFonts w:ascii="Arial" w:hAnsi="Arial" w:cs="Arial"/>
          <w:sz w:val="22"/>
          <w:szCs w:val="22"/>
        </w:rPr>
        <w:t>first</w:t>
      </w:r>
      <w:r w:rsidR="003D4170" w:rsidRPr="004320A3">
        <w:rPr>
          <w:rFonts w:ascii="Arial" w:hAnsi="Arial" w:cs="Arial"/>
          <w:sz w:val="22"/>
          <w:szCs w:val="22"/>
        </w:rPr>
        <w:t xml:space="preserve"> calculate</w:t>
      </w:r>
      <w:r w:rsidRPr="004320A3">
        <w:rPr>
          <w:rFonts w:ascii="Arial" w:hAnsi="Arial" w:cs="Arial"/>
          <w:sz w:val="22"/>
          <w:szCs w:val="22"/>
        </w:rPr>
        <w:t>s</w:t>
      </w:r>
      <w:r w:rsidR="003D4170" w:rsidRPr="004320A3">
        <w:rPr>
          <w:rFonts w:ascii="Arial" w:hAnsi="Arial" w:cs="Arial"/>
          <w:sz w:val="22"/>
          <w:szCs w:val="22"/>
        </w:rPr>
        <w:t xml:space="preserve"> an average decomposition rate </w:t>
      </w:r>
      <w:r w:rsidR="00B157F0" w:rsidRPr="004320A3">
        <w:rPr>
          <w:rFonts w:ascii="Arial" w:hAnsi="Arial" w:cs="Arial"/>
          <w:sz w:val="22"/>
          <w:szCs w:val="22"/>
        </w:rPr>
        <w:t>using</w:t>
      </w:r>
      <w:r w:rsidR="003D4170" w:rsidRPr="004320A3">
        <w:rPr>
          <w:rFonts w:ascii="Arial" w:hAnsi="Arial" w:cs="Arial"/>
          <w:sz w:val="22"/>
          <w:szCs w:val="22"/>
        </w:rPr>
        <w:t xml:space="preserve"> litter bags that contain species in isolation and </w:t>
      </w:r>
      <w:r w:rsidR="00BA6878" w:rsidRPr="004320A3">
        <w:rPr>
          <w:rFonts w:ascii="Arial" w:hAnsi="Arial" w:cs="Arial"/>
          <w:sz w:val="22"/>
          <w:szCs w:val="22"/>
        </w:rPr>
        <w:t xml:space="preserve">then </w:t>
      </w:r>
      <w:r w:rsidR="00012123" w:rsidRPr="004320A3">
        <w:rPr>
          <w:rFonts w:ascii="Arial" w:hAnsi="Arial" w:cs="Arial"/>
          <w:sz w:val="22"/>
          <w:szCs w:val="22"/>
        </w:rPr>
        <w:t>compares</w:t>
      </w:r>
      <w:r w:rsidR="003D4170" w:rsidRPr="004320A3">
        <w:rPr>
          <w:rFonts w:ascii="Arial" w:hAnsi="Arial" w:cs="Arial"/>
          <w:sz w:val="22"/>
          <w:szCs w:val="22"/>
        </w:rPr>
        <w:t xml:space="preserve"> that average to the decomposition rate found in mixed bags</w:t>
      </w:r>
      <w:r w:rsidR="00301F88" w:rsidRPr="004320A3">
        <w:rPr>
          <w:rFonts w:ascii="Arial" w:hAnsi="Arial" w:cs="Arial"/>
          <w:sz w:val="22"/>
          <w:szCs w:val="22"/>
        </w:rPr>
        <w:t xml:space="preserve"> (Expected vs. Observed)</w:t>
      </w:r>
      <w:r w:rsidR="003D4170" w:rsidRPr="004320A3">
        <w:rPr>
          <w:rFonts w:ascii="Arial" w:hAnsi="Arial" w:cs="Arial"/>
          <w:sz w:val="22"/>
          <w:szCs w:val="22"/>
        </w:rPr>
        <w:t xml:space="preserve">. </w:t>
      </w:r>
      <w:r w:rsidR="00D560BE" w:rsidRPr="004320A3">
        <w:rPr>
          <w:rFonts w:ascii="Arial" w:hAnsi="Arial" w:cs="Arial"/>
          <w:sz w:val="22"/>
          <w:szCs w:val="22"/>
        </w:rPr>
        <w:t xml:space="preserve">This research </w:t>
      </w:r>
      <w:r w:rsidR="00B157F0" w:rsidRPr="004320A3">
        <w:rPr>
          <w:rFonts w:ascii="Arial" w:hAnsi="Arial" w:cs="Arial"/>
          <w:sz w:val="22"/>
          <w:szCs w:val="22"/>
        </w:rPr>
        <w:t xml:space="preserve">design </w:t>
      </w:r>
      <w:r w:rsidR="00D560BE" w:rsidRPr="004320A3">
        <w:rPr>
          <w:rFonts w:ascii="Arial" w:hAnsi="Arial" w:cs="Arial"/>
          <w:sz w:val="22"/>
          <w:szCs w:val="22"/>
        </w:rPr>
        <w:t xml:space="preserve">is similar to that of </w:t>
      </w:r>
      <w:proofErr w:type="spellStart"/>
      <w:r w:rsidR="00D560BE" w:rsidRPr="004320A3">
        <w:rPr>
          <w:rFonts w:ascii="Arial" w:hAnsi="Arial" w:cs="Arial"/>
          <w:sz w:val="22"/>
          <w:szCs w:val="22"/>
        </w:rPr>
        <w:t>Tilman</w:t>
      </w:r>
      <w:proofErr w:type="spellEnd"/>
      <w:r w:rsidR="00D560BE" w:rsidRPr="004320A3">
        <w:rPr>
          <w:rFonts w:ascii="Arial" w:hAnsi="Arial" w:cs="Arial"/>
          <w:sz w:val="22"/>
          <w:szCs w:val="22"/>
        </w:rPr>
        <w:t xml:space="preserve"> et al. (2001), but occurs in aquatic systems and is based on detrital food</w:t>
      </w:r>
      <w:r w:rsidR="00B157F0" w:rsidRPr="004320A3">
        <w:rPr>
          <w:rFonts w:ascii="Arial" w:hAnsi="Arial" w:cs="Arial"/>
          <w:sz w:val="22"/>
          <w:szCs w:val="22"/>
        </w:rPr>
        <w:t xml:space="preserve"> </w:t>
      </w:r>
      <w:r w:rsidR="00D560BE" w:rsidRPr="004320A3">
        <w:rPr>
          <w:rFonts w:ascii="Arial" w:hAnsi="Arial" w:cs="Arial"/>
          <w:sz w:val="22"/>
          <w:szCs w:val="22"/>
        </w:rPr>
        <w:t xml:space="preserve">webs instead of plant production. </w:t>
      </w:r>
    </w:p>
    <w:p w:rsidR="003D4170" w:rsidRPr="004320A3" w:rsidRDefault="003D4170">
      <w:pPr>
        <w:rPr>
          <w:rFonts w:ascii="Arial" w:hAnsi="Arial" w:cs="Arial"/>
          <w:sz w:val="22"/>
          <w:szCs w:val="22"/>
        </w:rPr>
      </w:pPr>
    </w:p>
    <w:p w:rsidR="00D50AC1" w:rsidRDefault="00D50AC1" w:rsidP="00D50AC1">
      <w:pPr>
        <w:rPr>
          <w:rFonts w:ascii="Arial" w:hAnsi="Arial" w:cs="Arial"/>
          <w:b/>
          <w:bCs/>
          <w:sz w:val="20"/>
          <w:szCs w:val="20"/>
          <w:u w:val="single"/>
        </w:rPr>
      </w:pPr>
      <w:proofErr w:type="gramStart"/>
      <w:r>
        <w:rPr>
          <w:rFonts w:ascii="Arial" w:hAnsi="Arial" w:cs="Arial"/>
          <w:b/>
          <w:bCs/>
          <w:sz w:val="20"/>
          <w:szCs w:val="20"/>
          <w:u w:val="single"/>
        </w:rPr>
        <w:t>Problem 1.</w:t>
      </w:r>
      <w:proofErr w:type="gramEnd"/>
      <w:r>
        <w:rPr>
          <w:rFonts w:ascii="Arial" w:hAnsi="Arial" w:cs="Arial"/>
          <w:b/>
          <w:bCs/>
          <w:sz w:val="20"/>
          <w:szCs w:val="20"/>
          <w:u w:val="single"/>
        </w:rPr>
        <w:t xml:space="preserve">  </w:t>
      </w:r>
      <w:proofErr w:type="spellStart"/>
      <w:proofErr w:type="gramStart"/>
      <w:r>
        <w:rPr>
          <w:rFonts w:ascii="Arial" w:hAnsi="Arial" w:cs="Arial"/>
          <w:b/>
          <w:bCs/>
          <w:sz w:val="20"/>
          <w:szCs w:val="20"/>
          <w:u w:val="single"/>
        </w:rPr>
        <w:t>protectedSpecies</w:t>
      </w:r>
      <w:proofErr w:type="spellEnd"/>
      <w:proofErr w:type="gramEnd"/>
      <w:r>
        <w:rPr>
          <w:rFonts w:ascii="Arial" w:hAnsi="Arial" w:cs="Arial"/>
          <w:b/>
          <w:bCs/>
          <w:sz w:val="20"/>
          <w:szCs w:val="20"/>
          <w:u w:val="single"/>
        </w:rPr>
        <w:t xml:space="preserve"> EXAMPLE from Class (and the book):</w:t>
      </w:r>
    </w:p>
    <w:p w:rsidR="00E10787" w:rsidRDefault="00E10787" w:rsidP="00AF5DC6">
      <w:pPr>
        <w:rPr>
          <w:rFonts w:ascii="Arial" w:hAnsi="Arial" w:cs="Arial"/>
          <w:sz w:val="22"/>
          <w:szCs w:val="22"/>
        </w:rPr>
      </w:pPr>
      <w:r>
        <w:rPr>
          <w:rFonts w:ascii="Arial" w:hAnsi="Arial" w:cs="Arial"/>
          <w:sz w:val="22"/>
          <w:szCs w:val="22"/>
        </w:rPr>
        <w:t>Before you start this lab, review the chi-square calculations for protected species that we did in class, and make sure you understand it.  You can find my calculations in the worksheet “tables”.</w:t>
      </w:r>
    </w:p>
    <w:p w:rsidR="00E10787" w:rsidRDefault="00E10787" w:rsidP="00AF5DC6">
      <w:pPr>
        <w:rPr>
          <w:rFonts w:ascii="Arial" w:hAnsi="Arial" w:cs="Arial"/>
          <w:sz w:val="22"/>
          <w:szCs w:val="22"/>
        </w:rPr>
      </w:pPr>
    </w:p>
    <w:p w:rsidR="00E10787" w:rsidRDefault="00E10787" w:rsidP="00E10787">
      <w:pPr>
        <w:pStyle w:val="ListParagraph"/>
        <w:numPr>
          <w:ilvl w:val="0"/>
          <w:numId w:val="2"/>
        </w:numPr>
        <w:rPr>
          <w:rFonts w:ascii="Arial" w:hAnsi="Arial" w:cs="Arial"/>
          <w:sz w:val="22"/>
          <w:szCs w:val="22"/>
        </w:rPr>
      </w:pPr>
      <w:r w:rsidRPr="00E10787">
        <w:rPr>
          <w:rFonts w:ascii="Arial" w:hAnsi="Arial" w:cs="Arial"/>
          <w:sz w:val="22"/>
          <w:szCs w:val="22"/>
        </w:rPr>
        <w:t xml:space="preserve">To make sure you understand how the habitat-fish and bird data were reorganized for JMP, </w:t>
      </w:r>
      <w:proofErr w:type="gramStart"/>
      <w:r w:rsidRPr="00E10787">
        <w:rPr>
          <w:rFonts w:ascii="Arial" w:hAnsi="Arial" w:cs="Arial"/>
          <w:sz w:val="22"/>
          <w:szCs w:val="22"/>
        </w:rPr>
        <w:t xml:space="preserve">please  </w:t>
      </w:r>
      <w:r>
        <w:rPr>
          <w:rFonts w:ascii="Arial" w:hAnsi="Arial" w:cs="Arial"/>
          <w:sz w:val="22"/>
          <w:szCs w:val="22"/>
        </w:rPr>
        <w:t>complete</w:t>
      </w:r>
      <w:proofErr w:type="gramEnd"/>
      <w:r>
        <w:rPr>
          <w:rFonts w:ascii="Arial" w:hAnsi="Arial" w:cs="Arial"/>
          <w:sz w:val="22"/>
          <w:szCs w:val="22"/>
        </w:rPr>
        <w:t xml:space="preserve"> the following table for the protected species study.  The objective is to </w:t>
      </w:r>
      <w:r w:rsidR="00851CBE">
        <w:rPr>
          <w:rFonts w:ascii="Arial" w:hAnsi="Arial" w:cs="Arial"/>
          <w:sz w:val="22"/>
          <w:szCs w:val="22"/>
        </w:rPr>
        <w:t>have in your JMP table</w:t>
      </w:r>
      <w:r>
        <w:rPr>
          <w:rFonts w:ascii="Arial" w:hAnsi="Arial" w:cs="Arial"/>
          <w:sz w:val="22"/>
          <w:szCs w:val="22"/>
        </w:rPr>
        <w:t xml:space="preserve"> </w:t>
      </w:r>
      <w:r w:rsidRPr="00E10787">
        <w:rPr>
          <w:rFonts w:ascii="Arial" w:hAnsi="Arial" w:cs="Arial"/>
          <w:i/>
          <w:sz w:val="22"/>
          <w:szCs w:val="22"/>
        </w:rPr>
        <w:t>count</w:t>
      </w:r>
      <w:r>
        <w:rPr>
          <w:rFonts w:ascii="Arial" w:hAnsi="Arial" w:cs="Arial"/>
          <w:sz w:val="22"/>
          <w:szCs w:val="22"/>
        </w:rPr>
        <w:t xml:space="preserve"> number of rows for each of the four cases.  You fill in count f</w:t>
      </w:r>
      <w:r w:rsidR="00851CBE">
        <w:rPr>
          <w:rFonts w:ascii="Arial" w:hAnsi="Arial" w:cs="Arial"/>
          <w:sz w:val="22"/>
          <w:szCs w:val="22"/>
        </w:rPr>
        <w:t>or each case in the table below</w:t>
      </w:r>
    </w:p>
    <w:p w:rsidR="00E10787" w:rsidRDefault="00E10787" w:rsidP="00E10787">
      <w:pPr>
        <w:pStyle w:val="ListParagraph"/>
        <w:rPr>
          <w:rFonts w:ascii="Arial" w:hAnsi="Arial" w:cs="Arial"/>
          <w:sz w:val="22"/>
          <w:szCs w:val="22"/>
        </w:rPr>
      </w:pPr>
    </w:p>
    <w:tbl>
      <w:tblPr>
        <w:tblW w:w="5664" w:type="dxa"/>
        <w:jc w:val="center"/>
        <w:tblInd w:w="93" w:type="dxa"/>
        <w:tblLook w:val="04A0" w:firstRow="1" w:lastRow="0" w:firstColumn="1" w:lastColumn="0" w:noHBand="0" w:noVBand="1"/>
      </w:tblPr>
      <w:tblGrid>
        <w:gridCol w:w="960"/>
        <w:gridCol w:w="1184"/>
        <w:gridCol w:w="2560"/>
        <w:gridCol w:w="960"/>
      </w:tblGrid>
      <w:tr w:rsidR="00E10787" w:rsidTr="00E10787">
        <w:trPr>
          <w:trHeight w:val="264"/>
          <w:jc w:val="center"/>
        </w:trPr>
        <w:tc>
          <w:tcPr>
            <w:tcW w:w="960" w:type="dxa"/>
            <w:tcBorders>
              <w:top w:val="nil"/>
              <w:left w:val="nil"/>
              <w:bottom w:val="nil"/>
              <w:right w:val="nil"/>
            </w:tcBorders>
            <w:shd w:val="clear" w:color="auto" w:fill="auto"/>
            <w:noWrap/>
            <w:vAlign w:val="bottom"/>
            <w:hideMark/>
          </w:tcPr>
          <w:p w:rsidR="00E10787" w:rsidRDefault="00E10787">
            <w:pPr>
              <w:rPr>
                <w:rFonts w:ascii="Arial" w:hAnsi="Arial" w:cs="Arial"/>
                <w:sz w:val="20"/>
                <w:szCs w:val="20"/>
              </w:rPr>
            </w:pPr>
            <w:r>
              <w:rPr>
                <w:rFonts w:ascii="Arial" w:hAnsi="Arial" w:cs="Arial"/>
                <w:sz w:val="20"/>
                <w:szCs w:val="20"/>
              </w:rPr>
              <w:t>species</w:t>
            </w:r>
          </w:p>
        </w:tc>
        <w:tc>
          <w:tcPr>
            <w:tcW w:w="1184" w:type="dxa"/>
            <w:tcBorders>
              <w:top w:val="nil"/>
              <w:left w:val="nil"/>
              <w:bottom w:val="nil"/>
              <w:right w:val="nil"/>
            </w:tcBorders>
            <w:shd w:val="clear" w:color="auto" w:fill="auto"/>
            <w:noWrap/>
            <w:vAlign w:val="bottom"/>
            <w:hideMark/>
          </w:tcPr>
          <w:p w:rsidR="00E10787" w:rsidRDefault="00E10787">
            <w:pPr>
              <w:rPr>
                <w:rFonts w:ascii="Arial" w:hAnsi="Arial" w:cs="Arial"/>
                <w:sz w:val="20"/>
                <w:szCs w:val="20"/>
              </w:rPr>
            </w:pPr>
            <w:r>
              <w:rPr>
                <w:rFonts w:ascii="Arial" w:hAnsi="Arial" w:cs="Arial"/>
                <w:sz w:val="20"/>
                <w:szCs w:val="20"/>
              </w:rPr>
              <w:t>Protected?</w:t>
            </w:r>
          </w:p>
        </w:tc>
        <w:tc>
          <w:tcPr>
            <w:tcW w:w="2560" w:type="dxa"/>
            <w:tcBorders>
              <w:top w:val="nil"/>
              <w:left w:val="nil"/>
              <w:bottom w:val="nil"/>
              <w:right w:val="nil"/>
            </w:tcBorders>
            <w:shd w:val="clear" w:color="auto" w:fill="auto"/>
            <w:noWrap/>
            <w:vAlign w:val="bottom"/>
            <w:hideMark/>
          </w:tcPr>
          <w:p w:rsidR="00E10787" w:rsidRDefault="00E10787">
            <w:pPr>
              <w:rPr>
                <w:rFonts w:ascii="Arial" w:hAnsi="Arial" w:cs="Arial"/>
                <w:sz w:val="20"/>
                <w:szCs w:val="20"/>
              </w:rPr>
            </w:pPr>
            <w:r>
              <w:rPr>
                <w:rFonts w:ascii="Arial" w:hAnsi="Arial" w:cs="Arial"/>
                <w:sz w:val="20"/>
                <w:szCs w:val="20"/>
              </w:rPr>
              <w:t>population stable/increasing</w:t>
            </w:r>
          </w:p>
        </w:tc>
        <w:tc>
          <w:tcPr>
            <w:tcW w:w="960" w:type="dxa"/>
            <w:tcBorders>
              <w:top w:val="nil"/>
              <w:left w:val="nil"/>
              <w:bottom w:val="nil"/>
              <w:right w:val="nil"/>
            </w:tcBorders>
            <w:shd w:val="clear" w:color="auto" w:fill="auto"/>
            <w:noWrap/>
            <w:vAlign w:val="bottom"/>
            <w:hideMark/>
          </w:tcPr>
          <w:p w:rsidR="00E10787" w:rsidRDefault="00E10787">
            <w:pPr>
              <w:rPr>
                <w:rFonts w:ascii="Arial" w:hAnsi="Arial" w:cs="Arial"/>
                <w:sz w:val="20"/>
                <w:szCs w:val="20"/>
              </w:rPr>
            </w:pPr>
            <w:r>
              <w:rPr>
                <w:rFonts w:ascii="Arial" w:hAnsi="Arial" w:cs="Arial"/>
                <w:sz w:val="20"/>
                <w:szCs w:val="20"/>
              </w:rPr>
              <w:t>count</w:t>
            </w:r>
          </w:p>
        </w:tc>
      </w:tr>
      <w:tr w:rsidR="00851CBE" w:rsidTr="00E10787">
        <w:trPr>
          <w:trHeight w:val="264"/>
          <w:jc w:val="center"/>
        </w:trPr>
        <w:tc>
          <w:tcPr>
            <w:tcW w:w="960" w:type="dxa"/>
            <w:tcBorders>
              <w:top w:val="nil"/>
              <w:left w:val="nil"/>
              <w:bottom w:val="nil"/>
              <w:right w:val="nil"/>
            </w:tcBorders>
            <w:shd w:val="clear" w:color="auto" w:fill="auto"/>
            <w:noWrap/>
            <w:vAlign w:val="bottom"/>
          </w:tcPr>
          <w:p w:rsidR="00851CBE" w:rsidRDefault="00851CBE" w:rsidP="007174C1">
            <w:pPr>
              <w:jc w:val="right"/>
              <w:rPr>
                <w:rFonts w:ascii="Arial" w:hAnsi="Arial" w:cs="Arial"/>
                <w:sz w:val="20"/>
                <w:szCs w:val="20"/>
              </w:rPr>
            </w:pPr>
            <w:r>
              <w:rPr>
                <w:rFonts w:ascii="Arial" w:hAnsi="Arial" w:cs="Arial"/>
                <w:sz w:val="20"/>
                <w:szCs w:val="20"/>
              </w:rPr>
              <w:t>…</w:t>
            </w:r>
          </w:p>
        </w:tc>
        <w:tc>
          <w:tcPr>
            <w:tcW w:w="1184" w:type="dxa"/>
            <w:tcBorders>
              <w:top w:val="nil"/>
              <w:left w:val="nil"/>
              <w:bottom w:val="nil"/>
              <w:right w:val="nil"/>
            </w:tcBorders>
            <w:shd w:val="clear" w:color="auto" w:fill="auto"/>
            <w:noWrap/>
            <w:vAlign w:val="bottom"/>
          </w:tcPr>
          <w:p w:rsidR="00851CBE" w:rsidRDefault="00851CBE" w:rsidP="007174C1">
            <w:pPr>
              <w:rPr>
                <w:rFonts w:ascii="Arial" w:hAnsi="Arial" w:cs="Arial"/>
                <w:sz w:val="20"/>
                <w:szCs w:val="20"/>
              </w:rPr>
            </w:pPr>
            <w:r>
              <w:rPr>
                <w:rFonts w:ascii="Arial" w:hAnsi="Arial" w:cs="Arial"/>
                <w:sz w:val="20"/>
                <w:szCs w:val="20"/>
              </w:rPr>
              <w:t>No</w:t>
            </w:r>
          </w:p>
        </w:tc>
        <w:tc>
          <w:tcPr>
            <w:tcW w:w="2560" w:type="dxa"/>
            <w:tcBorders>
              <w:top w:val="nil"/>
              <w:left w:val="nil"/>
              <w:bottom w:val="nil"/>
              <w:right w:val="nil"/>
            </w:tcBorders>
            <w:shd w:val="clear" w:color="auto" w:fill="auto"/>
            <w:noWrap/>
            <w:vAlign w:val="bottom"/>
          </w:tcPr>
          <w:p w:rsidR="00851CBE" w:rsidRDefault="00851CBE" w:rsidP="007174C1">
            <w:pPr>
              <w:rPr>
                <w:rFonts w:ascii="Arial" w:hAnsi="Arial" w:cs="Arial"/>
                <w:sz w:val="20"/>
                <w:szCs w:val="20"/>
              </w:rPr>
            </w:pPr>
            <w:r>
              <w:rPr>
                <w:rFonts w:ascii="Arial" w:hAnsi="Arial" w:cs="Arial"/>
                <w:sz w:val="20"/>
                <w:szCs w:val="20"/>
              </w:rPr>
              <w:t>No</w:t>
            </w:r>
          </w:p>
        </w:tc>
        <w:tc>
          <w:tcPr>
            <w:tcW w:w="960"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p>
        </w:tc>
      </w:tr>
      <w:tr w:rsidR="00851CBE" w:rsidTr="00E10787">
        <w:trPr>
          <w:trHeight w:val="264"/>
          <w:jc w:val="center"/>
        </w:trPr>
        <w:tc>
          <w:tcPr>
            <w:tcW w:w="960"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r>
              <w:rPr>
                <w:rFonts w:ascii="Arial" w:hAnsi="Arial" w:cs="Arial"/>
                <w:sz w:val="20"/>
                <w:szCs w:val="20"/>
              </w:rPr>
              <w:t>…</w:t>
            </w:r>
          </w:p>
        </w:tc>
        <w:tc>
          <w:tcPr>
            <w:tcW w:w="1184"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r>
              <w:rPr>
                <w:rFonts w:ascii="Arial" w:hAnsi="Arial" w:cs="Arial"/>
                <w:sz w:val="20"/>
                <w:szCs w:val="20"/>
              </w:rPr>
              <w:t>No</w:t>
            </w:r>
          </w:p>
        </w:tc>
        <w:tc>
          <w:tcPr>
            <w:tcW w:w="2560"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r>
              <w:rPr>
                <w:rFonts w:ascii="Arial" w:hAnsi="Arial" w:cs="Arial"/>
                <w:sz w:val="20"/>
                <w:szCs w:val="20"/>
              </w:rPr>
              <w:t>Yes</w:t>
            </w:r>
          </w:p>
        </w:tc>
        <w:tc>
          <w:tcPr>
            <w:tcW w:w="960"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p>
        </w:tc>
      </w:tr>
      <w:tr w:rsidR="00851CBE" w:rsidTr="00E10787">
        <w:trPr>
          <w:trHeight w:val="264"/>
          <w:jc w:val="center"/>
        </w:trPr>
        <w:tc>
          <w:tcPr>
            <w:tcW w:w="960"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r>
              <w:rPr>
                <w:rFonts w:ascii="Arial" w:hAnsi="Arial" w:cs="Arial"/>
                <w:sz w:val="20"/>
                <w:szCs w:val="20"/>
              </w:rPr>
              <w:t>…</w:t>
            </w:r>
          </w:p>
        </w:tc>
        <w:tc>
          <w:tcPr>
            <w:tcW w:w="1184"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r>
              <w:rPr>
                <w:rFonts w:ascii="Arial" w:hAnsi="Arial" w:cs="Arial"/>
                <w:sz w:val="20"/>
                <w:szCs w:val="20"/>
              </w:rPr>
              <w:t>Yes</w:t>
            </w:r>
          </w:p>
        </w:tc>
        <w:tc>
          <w:tcPr>
            <w:tcW w:w="2560"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r>
              <w:rPr>
                <w:rFonts w:ascii="Arial" w:hAnsi="Arial" w:cs="Arial"/>
                <w:sz w:val="20"/>
                <w:szCs w:val="20"/>
              </w:rPr>
              <w:t>No</w:t>
            </w:r>
          </w:p>
        </w:tc>
        <w:tc>
          <w:tcPr>
            <w:tcW w:w="960"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p>
        </w:tc>
      </w:tr>
      <w:tr w:rsidR="00851CBE" w:rsidTr="00851CBE">
        <w:trPr>
          <w:trHeight w:val="264"/>
          <w:jc w:val="center"/>
        </w:trPr>
        <w:tc>
          <w:tcPr>
            <w:tcW w:w="960" w:type="dxa"/>
            <w:tcBorders>
              <w:top w:val="nil"/>
              <w:left w:val="nil"/>
              <w:bottom w:val="nil"/>
              <w:right w:val="nil"/>
            </w:tcBorders>
            <w:shd w:val="clear" w:color="auto" w:fill="auto"/>
            <w:noWrap/>
            <w:vAlign w:val="bottom"/>
          </w:tcPr>
          <w:p w:rsidR="00851CBE" w:rsidRDefault="00851CBE">
            <w:pPr>
              <w:jc w:val="right"/>
              <w:rPr>
                <w:rFonts w:ascii="Arial" w:hAnsi="Arial" w:cs="Arial"/>
                <w:sz w:val="20"/>
                <w:szCs w:val="20"/>
              </w:rPr>
            </w:pPr>
            <w:r>
              <w:rPr>
                <w:rFonts w:ascii="Arial" w:hAnsi="Arial" w:cs="Arial"/>
                <w:sz w:val="20"/>
                <w:szCs w:val="20"/>
              </w:rPr>
              <w:t>…</w:t>
            </w:r>
          </w:p>
        </w:tc>
        <w:tc>
          <w:tcPr>
            <w:tcW w:w="1184"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r>
              <w:rPr>
                <w:rFonts w:ascii="Arial" w:hAnsi="Arial" w:cs="Arial"/>
                <w:sz w:val="20"/>
                <w:szCs w:val="20"/>
              </w:rPr>
              <w:t>Yes</w:t>
            </w:r>
          </w:p>
        </w:tc>
        <w:tc>
          <w:tcPr>
            <w:tcW w:w="2560" w:type="dxa"/>
            <w:tcBorders>
              <w:top w:val="nil"/>
              <w:left w:val="nil"/>
              <w:bottom w:val="nil"/>
              <w:right w:val="nil"/>
            </w:tcBorders>
            <w:shd w:val="clear" w:color="auto" w:fill="auto"/>
            <w:noWrap/>
            <w:vAlign w:val="bottom"/>
          </w:tcPr>
          <w:p w:rsidR="00851CBE" w:rsidRDefault="00851CBE">
            <w:pPr>
              <w:rPr>
                <w:rFonts w:ascii="Arial" w:hAnsi="Arial" w:cs="Arial"/>
                <w:sz w:val="20"/>
                <w:szCs w:val="20"/>
              </w:rPr>
            </w:pPr>
            <w:r>
              <w:rPr>
                <w:rFonts w:ascii="Arial" w:hAnsi="Arial" w:cs="Arial"/>
                <w:sz w:val="20"/>
                <w:szCs w:val="20"/>
              </w:rPr>
              <w:t>Yes</w:t>
            </w:r>
          </w:p>
        </w:tc>
        <w:tc>
          <w:tcPr>
            <w:tcW w:w="960" w:type="dxa"/>
            <w:tcBorders>
              <w:top w:val="nil"/>
              <w:left w:val="nil"/>
              <w:bottom w:val="nil"/>
              <w:right w:val="nil"/>
            </w:tcBorders>
            <w:shd w:val="clear" w:color="auto" w:fill="auto"/>
            <w:noWrap/>
            <w:vAlign w:val="bottom"/>
            <w:hideMark/>
          </w:tcPr>
          <w:p w:rsidR="00851CBE" w:rsidRDefault="00851CBE">
            <w:pPr>
              <w:jc w:val="right"/>
              <w:rPr>
                <w:rFonts w:ascii="Arial" w:hAnsi="Arial" w:cs="Arial"/>
                <w:sz w:val="20"/>
                <w:szCs w:val="20"/>
              </w:rPr>
            </w:pPr>
          </w:p>
        </w:tc>
      </w:tr>
    </w:tbl>
    <w:p w:rsidR="00E10787" w:rsidRPr="00E10787" w:rsidRDefault="00E10787" w:rsidP="00E10787">
      <w:pPr>
        <w:pStyle w:val="ListParagraph"/>
        <w:rPr>
          <w:rFonts w:ascii="Arial" w:hAnsi="Arial" w:cs="Arial"/>
          <w:sz w:val="22"/>
          <w:szCs w:val="22"/>
        </w:rPr>
      </w:pPr>
    </w:p>
    <w:p w:rsidR="00E10787" w:rsidRPr="00851CBE" w:rsidRDefault="00851CBE" w:rsidP="00851CBE">
      <w:pPr>
        <w:pStyle w:val="ListParagraph"/>
        <w:numPr>
          <w:ilvl w:val="0"/>
          <w:numId w:val="2"/>
        </w:numPr>
        <w:rPr>
          <w:rFonts w:ascii="Arial" w:hAnsi="Arial" w:cs="Arial"/>
          <w:sz w:val="22"/>
          <w:szCs w:val="22"/>
        </w:rPr>
      </w:pPr>
      <w:r>
        <w:rPr>
          <w:rFonts w:ascii="Arial" w:hAnsi="Arial" w:cs="Arial"/>
          <w:sz w:val="22"/>
          <w:szCs w:val="22"/>
        </w:rPr>
        <w:t>Now fill in the appropriate rows on your spreadsheet in the “Protected species” worksheet, and run a chi-square in JMP – do your results match what we did in class?  (</w:t>
      </w:r>
      <w:proofErr w:type="gramStart"/>
      <w:r>
        <w:rPr>
          <w:rFonts w:ascii="Arial" w:hAnsi="Arial" w:cs="Arial"/>
          <w:sz w:val="22"/>
          <w:szCs w:val="22"/>
        </w:rPr>
        <w:t>if</w:t>
      </w:r>
      <w:proofErr w:type="gramEnd"/>
      <w:r>
        <w:rPr>
          <w:rFonts w:ascii="Arial" w:hAnsi="Arial" w:cs="Arial"/>
          <w:sz w:val="22"/>
          <w:szCs w:val="22"/>
        </w:rPr>
        <w:t xml:space="preserve"> not, you probably don’t have the right number of rows!).</w:t>
      </w:r>
    </w:p>
    <w:p w:rsidR="00851CBE" w:rsidRDefault="00851CBE" w:rsidP="00AF5DC6">
      <w:pPr>
        <w:rPr>
          <w:rFonts w:ascii="Arial" w:hAnsi="Arial" w:cs="Arial"/>
          <w:sz w:val="22"/>
          <w:szCs w:val="22"/>
        </w:rPr>
      </w:pPr>
    </w:p>
    <w:p w:rsidR="008551D5" w:rsidRDefault="00D50AC1">
      <w:pPr>
        <w:rPr>
          <w:rFonts w:ascii="Arial" w:hAnsi="Arial" w:cs="Arial"/>
          <w:b/>
          <w:bCs/>
          <w:sz w:val="20"/>
          <w:szCs w:val="20"/>
          <w:u w:val="single"/>
        </w:rPr>
      </w:pPr>
      <w:r>
        <w:rPr>
          <w:rFonts w:ascii="Arial" w:hAnsi="Arial" w:cs="Arial"/>
          <w:b/>
          <w:bCs/>
          <w:sz w:val="20"/>
          <w:szCs w:val="20"/>
          <w:u w:val="single"/>
        </w:rPr>
        <w:br w:type="page"/>
      </w:r>
    </w:p>
    <w:p w:rsidR="00D50AC1" w:rsidRDefault="00D50AC1" w:rsidP="00D50AC1">
      <w:pPr>
        <w:rPr>
          <w:rFonts w:ascii="Arial" w:hAnsi="Arial" w:cs="Arial"/>
          <w:b/>
          <w:bCs/>
          <w:sz w:val="20"/>
          <w:szCs w:val="20"/>
          <w:u w:val="single"/>
        </w:rPr>
      </w:pPr>
      <w:proofErr w:type="gramStart"/>
      <w:r>
        <w:rPr>
          <w:rFonts w:ascii="Arial" w:hAnsi="Arial" w:cs="Arial"/>
          <w:b/>
          <w:bCs/>
          <w:sz w:val="20"/>
          <w:szCs w:val="20"/>
          <w:u w:val="single"/>
        </w:rPr>
        <w:lastRenderedPageBreak/>
        <w:t>Problem 2.</w:t>
      </w:r>
      <w:proofErr w:type="gramEnd"/>
      <w:r>
        <w:rPr>
          <w:rFonts w:ascii="Arial" w:hAnsi="Arial" w:cs="Arial"/>
          <w:b/>
          <w:bCs/>
          <w:sz w:val="20"/>
          <w:szCs w:val="20"/>
          <w:u w:val="single"/>
        </w:rPr>
        <w:t xml:space="preserve">  Habitat-Fish Problem</w:t>
      </w:r>
    </w:p>
    <w:p w:rsidR="00A125E7" w:rsidRPr="004320A3" w:rsidRDefault="00DF7154" w:rsidP="00AF5DC6">
      <w:pPr>
        <w:rPr>
          <w:rFonts w:ascii="Arial" w:hAnsi="Arial" w:cs="Arial"/>
          <w:sz w:val="22"/>
          <w:szCs w:val="22"/>
        </w:rPr>
      </w:pPr>
      <w:r w:rsidRPr="004320A3">
        <w:rPr>
          <w:rFonts w:ascii="Arial" w:hAnsi="Arial" w:cs="Arial"/>
          <w:sz w:val="22"/>
          <w:szCs w:val="22"/>
        </w:rPr>
        <w:t xml:space="preserve">Using </w:t>
      </w:r>
      <w:r w:rsidR="00E10787">
        <w:rPr>
          <w:rFonts w:ascii="Arial" w:hAnsi="Arial" w:cs="Arial"/>
          <w:sz w:val="22"/>
          <w:szCs w:val="22"/>
        </w:rPr>
        <w:t>the</w:t>
      </w:r>
      <w:r w:rsidRPr="004320A3">
        <w:rPr>
          <w:rFonts w:ascii="Arial" w:hAnsi="Arial" w:cs="Arial"/>
          <w:sz w:val="22"/>
          <w:szCs w:val="22"/>
        </w:rPr>
        <w:t xml:space="preserve"> </w:t>
      </w:r>
      <w:r w:rsidR="002B57AB" w:rsidRPr="004320A3">
        <w:rPr>
          <w:rFonts w:ascii="Arial" w:hAnsi="Arial" w:cs="Arial"/>
          <w:sz w:val="22"/>
          <w:szCs w:val="22"/>
        </w:rPr>
        <w:t>salmon preference dataset</w:t>
      </w:r>
      <w:r w:rsidR="00365AA3" w:rsidRPr="004320A3">
        <w:rPr>
          <w:rFonts w:ascii="Arial" w:hAnsi="Arial" w:cs="Arial"/>
          <w:sz w:val="22"/>
          <w:szCs w:val="22"/>
        </w:rPr>
        <w:t xml:space="preserve"> </w:t>
      </w:r>
      <w:r w:rsidR="00012123" w:rsidRPr="004320A3">
        <w:rPr>
          <w:rFonts w:ascii="Arial" w:hAnsi="Arial" w:cs="Arial"/>
          <w:sz w:val="22"/>
          <w:szCs w:val="22"/>
        </w:rPr>
        <w:t xml:space="preserve">that we reviewed in </w:t>
      </w:r>
      <w:r w:rsidR="00365AA3" w:rsidRPr="004320A3">
        <w:rPr>
          <w:rFonts w:ascii="Arial" w:hAnsi="Arial" w:cs="Arial"/>
          <w:sz w:val="22"/>
          <w:szCs w:val="22"/>
        </w:rPr>
        <w:t>lecture</w:t>
      </w:r>
      <w:r w:rsidR="00FD7ABF" w:rsidRPr="004320A3">
        <w:rPr>
          <w:rFonts w:ascii="Arial" w:hAnsi="Arial" w:cs="Arial"/>
          <w:sz w:val="22"/>
          <w:szCs w:val="22"/>
        </w:rPr>
        <w:t xml:space="preserve">, </w:t>
      </w:r>
      <w:r w:rsidR="002B57AB" w:rsidRPr="004320A3">
        <w:rPr>
          <w:rFonts w:ascii="Arial" w:hAnsi="Arial" w:cs="Arial"/>
          <w:sz w:val="22"/>
          <w:szCs w:val="22"/>
        </w:rPr>
        <w:t xml:space="preserve">calculate a </w:t>
      </w:r>
      <w:r w:rsidR="00B157F0" w:rsidRPr="004320A3">
        <w:rPr>
          <w:rFonts w:ascii="Arial" w:hAnsi="Arial" w:cs="Arial"/>
          <w:sz w:val="22"/>
          <w:szCs w:val="22"/>
        </w:rPr>
        <w:t>c</w:t>
      </w:r>
      <w:r w:rsidR="002B57AB" w:rsidRPr="004320A3">
        <w:rPr>
          <w:rFonts w:ascii="Arial" w:hAnsi="Arial" w:cs="Arial"/>
          <w:sz w:val="22"/>
          <w:szCs w:val="22"/>
        </w:rPr>
        <w:t xml:space="preserve">hi-square </w:t>
      </w:r>
      <w:r w:rsidR="00D560BE" w:rsidRPr="004320A3">
        <w:rPr>
          <w:rFonts w:ascii="Arial" w:hAnsi="Arial" w:cs="Arial"/>
          <w:sz w:val="22"/>
          <w:szCs w:val="22"/>
        </w:rPr>
        <w:t>g</w:t>
      </w:r>
      <w:r w:rsidR="002B57AB" w:rsidRPr="004320A3">
        <w:rPr>
          <w:rFonts w:ascii="Arial" w:hAnsi="Arial" w:cs="Arial"/>
          <w:sz w:val="22"/>
          <w:szCs w:val="22"/>
        </w:rPr>
        <w:t xml:space="preserve">oodness of </w:t>
      </w:r>
      <w:r w:rsidR="00D560BE" w:rsidRPr="004320A3">
        <w:rPr>
          <w:rFonts w:ascii="Arial" w:hAnsi="Arial" w:cs="Arial"/>
          <w:sz w:val="22"/>
          <w:szCs w:val="22"/>
        </w:rPr>
        <w:t>f</w:t>
      </w:r>
      <w:r w:rsidR="002B57AB" w:rsidRPr="004320A3">
        <w:rPr>
          <w:rFonts w:ascii="Arial" w:hAnsi="Arial" w:cs="Arial"/>
          <w:sz w:val="22"/>
          <w:szCs w:val="22"/>
        </w:rPr>
        <w:t>it test</w:t>
      </w:r>
      <w:r w:rsidR="00FD7ABF" w:rsidRPr="004320A3">
        <w:rPr>
          <w:rFonts w:ascii="Arial" w:hAnsi="Arial" w:cs="Arial"/>
          <w:sz w:val="22"/>
          <w:szCs w:val="22"/>
        </w:rPr>
        <w:t xml:space="preserve"> by hand and then analyze the </w:t>
      </w:r>
      <w:r w:rsidR="002B57AB" w:rsidRPr="004320A3">
        <w:rPr>
          <w:rFonts w:ascii="Arial" w:hAnsi="Arial" w:cs="Arial"/>
          <w:sz w:val="22"/>
          <w:szCs w:val="22"/>
        </w:rPr>
        <w:t>data</w:t>
      </w:r>
      <w:r w:rsidRPr="004320A3">
        <w:rPr>
          <w:rFonts w:ascii="Arial" w:hAnsi="Arial" w:cs="Arial"/>
          <w:sz w:val="22"/>
          <w:szCs w:val="22"/>
        </w:rPr>
        <w:t xml:space="preserve"> in </w:t>
      </w:r>
      <w:r w:rsidR="0023758F" w:rsidRPr="004320A3">
        <w:rPr>
          <w:rFonts w:ascii="Arial" w:hAnsi="Arial" w:cs="Arial"/>
          <w:sz w:val="22"/>
          <w:szCs w:val="22"/>
        </w:rPr>
        <w:t>JMP</w:t>
      </w:r>
      <w:r w:rsidR="00A125E7" w:rsidRPr="004320A3">
        <w:rPr>
          <w:rFonts w:ascii="Arial" w:hAnsi="Arial" w:cs="Arial"/>
          <w:sz w:val="22"/>
          <w:szCs w:val="22"/>
        </w:rPr>
        <w:t xml:space="preserve"> to check </w:t>
      </w:r>
      <w:r w:rsidR="00BA6878" w:rsidRPr="004320A3">
        <w:rPr>
          <w:rFonts w:ascii="Arial" w:hAnsi="Arial" w:cs="Arial"/>
          <w:sz w:val="22"/>
          <w:szCs w:val="22"/>
        </w:rPr>
        <w:t>y</w:t>
      </w:r>
      <w:r w:rsidR="00A125E7" w:rsidRPr="004320A3">
        <w:rPr>
          <w:rFonts w:ascii="Arial" w:hAnsi="Arial" w:cs="Arial"/>
          <w:sz w:val="22"/>
          <w:szCs w:val="22"/>
        </w:rPr>
        <w:t>our answers</w:t>
      </w:r>
      <w:r w:rsidRPr="004320A3">
        <w:rPr>
          <w:rFonts w:ascii="Arial" w:hAnsi="Arial" w:cs="Arial"/>
          <w:sz w:val="22"/>
          <w:szCs w:val="22"/>
        </w:rPr>
        <w:t>.</w:t>
      </w:r>
      <w:r w:rsidR="00184B4C" w:rsidRPr="004320A3">
        <w:rPr>
          <w:rFonts w:ascii="Arial" w:hAnsi="Arial" w:cs="Arial"/>
          <w:sz w:val="22"/>
          <w:szCs w:val="22"/>
        </w:rPr>
        <w:t xml:space="preserve"> Remember</w:t>
      </w:r>
      <w:r w:rsidR="00B157F0" w:rsidRPr="004320A3">
        <w:rPr>
          <w:rFonts w:ascii="Arial" w:hAnsi="Arial" w:cs="Arial"/>
          <w:sz w:val="22"/>
          <w:szCs w:val="22"/>
        </w:rPr>
        <w:t xml:space="preserve">: </w:t>
      </w:r>
      <w:r w:rsidR="00184B4C" w:rsidRPr="004320A3">
        <w:rPr>
          <w:rFonts w:ascii="Arial" w:hAnsi="Arial" w:cs="Arial"/>
          <w:sz w:val="22"/>
          <w:szCs w:val="22"/>
        </w:rPr>
        <w:t xml:space="preserve"> if salmon have no preference for habitat type, we would expect to find them in all habitats </w:t>
      </w:r>
      <w:proofErr w:type="spellStart"/>
      <w:r w:rsidR="00D50AC1">
        <w:rPr>
          <w:rFonts w:ascii="Arial" w:hAnsi="Arial" w:cs="Arial"/>
          <w:sz w:val="22"/>
          <w:szCs w:val="22"/>
        </w:rPr>
        <w:t>proportal</w:t>
      </w:r>
      <w:proofErr w:type="spellEnd"/>
      <w:r w:rsidR="00D50AC1">
        <w:rPr>
          <w:rFonts w:ascii="Arial" w:hAnsi="Arial" w:cs="Arial"/>
          <w:sz w:val="22"/>
          <w:szCs w:val="22"/>
        </w:rPr>
        <w:t xml:space="preserve"> to</w:t>
      </w:r>
      <w:r w:rsidR="00184B4C" w:rsidRPr="004320A3">
        <w:rPr>
          <w:rFonts w:ascii="Arial" w:hAnsi="Arial" w:cs="Arial"/>
          <w:sz w:val="22"/>
          <w:szCs w:val="22"/>
        </w:rPr>
        <w:t xml:space="preserve"> the availability of that habitat</w:t>
      </w:r>
      <w:r w:rsidR="00AF5DC6" w:rsidRPr="004320A3">
        <w:rPr>
          <w:rFonts w:ascii="Arial" w:hAnsi="Arial" w:cs="Arial"/>
          <w:sz w:val="22"/>
          <w:szCs w:val="22"/>
        </w:rPr>
        <w:t xml:space="preserve"> [sand (50%), gravel (30%), </w:t>
      </w:r>
      <w:proofErr w:type="gramStart"/>
      <w:r w:rsidR="00AF5DC6" w:rsidRPr="004320A3">
        <w:rPr>
          <w:rFonts w:ascii="Arial" w:hAnsi="Arial" w:cs="Arial"/>
          <w:sz w:val="22"/>
          <w:szCs w:val="22"/>
        </w:rPr>
        <w:t>silt</w:t>
      </w:r>
      <w:proofErr w:type="gramEnd"/>
      <w:r w:rsidR="00AF5DC6" w:rsidRPr="004320A3">
        <w:rPr>
          <w:rFonts w:ascii="Arial" w:hAnsi="Arial" w:cs="Arial"/>
          <w:sz w:val="22"/>
          <w:szCs w:val="22"/>
        </w:rPr>
        <w:t xml:space="preserve"> (20%)]</w:t>
      </w:r>
      <w:r w:rsidR="00184B4C" w:rsidRPr="004320A3">
        <w:rPr>
          <w:rFonts w:ascii="Arial" w:hAnsi="Arial" w:cs="Arial"/>
          <w:sz w:val="22"/>
          <w:szCs w:val="22"/>
        </w:rPr>
        <w:t xml:space="preserve">. </w:t>
      </w:r>
    </w:p>
    <w:p w:rsidR="00A125E7" w:rsidRPr="004320A3" w:rsidRDefault="00A125E7">
      <w:pPr>
        <w:rPr>
          <w:rFonts w:ascii="Arial" w:hAnsi="Arial" w:cs="Arial"/>
          <w:sz w:val="22"/>
          <w:szCs w:val="22"/>
        </w:rPr>
      </w:pPr>
    </w:p>
    <w:p w:rsidR="00A125E7" w:rsidRPr="004320A3" w:rsidRDefault="00D50AC1">
      <w:pPr>
        <w:rPr>
          <w:rFonts w:ascii="Arial" w:hAnsi="Arial" w:cs="Arial"/>
          <w:sz w:val="22"/>
          <w:szCs w:val="22"/>
        </w:rPr>
      </w:pPr>
      <w:r>
        <w:rPr>
          <w:rFonts w:ascii="Arial" w:hAnsi="Arial" w:cs="Arial"/>
          <w:sz w:val="22"/>
          <w:szCs w:val="22"/>
        </w:rPr>
        <w:t>3</w:t>
      </w:r>
      <w:r w:rsidR="002B57AB" w:rsidRPr="004320A3">
        <w:rPr>
          <w:rFonts w:ascii="Arial" w:hAnsi="Arial" w:cs="Arial"/>
          <w:sz w:val="22"/>
          <w:szCs w:val="22"/>
        </w:rPr>
        <w:t>. What is</w:t>
      </w:r>
      <w:r w:rsidR="00A125E7" w:rsidRPr="004320A3">
        <w:rPr>
          <w:rFonts w:ascii="Arial" w:hAnsi="Arial" w:cs="Arial"/>
          <w:sz w:val="22"/>
          <w:szCs w:val="22"/>
        </w:rPr>
        <w:t xml:space="preserve"> your null </w:t>
      </w:r>
      <w:r w:rsidR="002B57AB" w:rsidRPr="004320A3">
        <w:rPr>
          <w:rFonts w:ascii="Arial" w:hAnsi="Arial" w:cs="Arial"/>
          <w:sz w:val="22"/>
          <w:szCs w:val="22"/>
        </w:rPr>
        <w:t>hypothesi</w:t>
      </w:r>
      <w:r w:rsidR="00A125E7" w:rsidRPr="004320A3">
        <w:rPr>
          <w:rFonts w:ascii="Arial" w:hAnsi="Arial" w:cs="Arial"/>
          <w:sz w:val="22"/>
          <w:szCs w:val="22"/>
        </w:rPr>
        <w:t>s?</w:t>
      </w:r>
    </w:p>
    <w:p w:rsidR="002B57AB" w:rsidRPr="004320A3" w:rsidRDefault="002B57AB">
      <w:pPr>
        <w:rPr>
          <w:rFonts w:ascii="Arial" w:hAnsi="Arial" w:cs="Arial"/>
          <w:sz w:val="22"/>
          <w:szCs w:val="22"/>
        </w:rPr>
      </w:pPr>
    </w:p>
    <w:p w:rsidR="002B57AB" w:rsidRPr="004320A3" w:rsidRDefault="00D50AC1">
      <w:pPr>
        <w:rPr>
          <w:rFonts w:ascii="Arial" w:hAnsi="Arial" w:cs="Arial"/>
          <w:sz w:val="22"/>
          <w:szCs w:val="22"/>
        </w:rPr>
      </w:pPr>
      <w:r>
        <w:rPr>
          <w:rFonts w:ascii="Arial" w:hAnsi="Arial" w:cs="Arial"/>
          <w:sz w:val="22"/>
          <w:szCs w:val="22"/>
        </w:rPr>
        <w:t>4</w:t>
      </w:r>
      <w:r w:rsidR="002B57AB" w:rsidRPr="004320A3">
        <w:rPr>
          <w:rFonts w:ascii="Arial" w:hAnsi="Arial" w:cs="Arial"/>
          <w:sz w:val="22"/>
          <w:szCs w:val="22"/>
        </w:rPr>
        <w:t>. What is your research hypothesis?</w:t>
      </w:r>
    </w:p>
    <w:p w:rsidR="002B57AB" w:rsidRPr="004320A3" w:rsidRDefault="002B57AB">
      <w:pPr>
        <w:rPr>
          <w:rFonts w:ascii="Arial" w:hAnsi="Arial" w:cs="Arial"/>
          <w:sz w:val="22"/>
          <w:szCs w:val="22"/>
        </w:rPr>
      </w:pPr>
    </w:p>
    <w:p w:rsidR="00012123" w:rsidRPr="004320A3" w:rsidRDefault="00D50AC1">
      <w:pPr>
        <w:rPr>
          <w:rFonts w:ascii="Arial" w:hAnsi="Arial" w:cs="Arial"/>
          <w:sz w:val="22"/>
          <w:szCs w:val="22"/>
        </w:rPr>
      </w:pPr>
      <w:r>
        <w:rPr>
          <w:rFonts w:ascii="Arial" w:hAnsi="Arial" w:cs="Arial"/>
          <w:sz w:val="22"/>
          <w:szCs w:val="22"/>
        </w:rPr>
        <w:t>5</w:t>
      </w:r>
      <w:r w:rsidR="00A125E7" w:rsidRPr="004320A3">
        <w:rPr>
          <w:rFonts w:ascii="Arial" w:hAnsi="Arial" w:cs="Arial"/>
          <w:sz w:val="22"/>
          <w:szCs w:val="22"/>
        </w:rPr>
        <w:t xml:space="preserve">. </w:t>
      </w:r>
      <w:proofErr w:type="gramStart"/>
      <w:r w:rsidR="00301F88" w:rsidRPr="004320A3">
        <w:rPr>
          <w:rFonts w:ascii="Arial" w:hAnsi="Arial" w:cs="Arial"/>
          <w:sz w:val="22"/>
          <w:szCs w:val="22"/>
        </w:rPr>
        <w:t>Using</w:t>
      </w:r>
      <w:proofErr w:type="gramEnd"/>
      <w:r w:rsidR="00301F88" w:rsidRPr="004320A3">
        <w:rPr>
          <w:rFonts w:ascii="Arial" w:hAnsi="Arial" w:cs="Arial"/>
          <w:sz w:val="22"/>
          <w:szCs w:val="22"/>
        </w:rPr>
        <w:t xml:space="preserve"> the data from the </w:t>
      </w:r>
      <w:r w:rsidR="00BA6878" w:rsidRPr="004320A3">
        <w:rPr>
          <w:rFonts w:ascii="Arial" w:hAnsi="Arial" w:cs="Arial"/>
          <w:sz w:val="22"/>
          <w:szCs w:val="22"/>
        </w:rPr>
        <w:t>E</w:t>
      </w:r>
      <w:r w:rsidR="00301F88" w:rsidRPr="004320A3">
        <w:rPr>
          <w:rFonts w:ascii="Arial" w:hAnsi="Arial" w:cs="Arial"/>
          <w:sz w:val="22"/>
          <w:szCs w:val="22"/>
        </w:rPr>
        <w:t xml:space="preserve">xcel </w:t>
      </w:r>
      <w:r w:rsidR="00D8716A" w:rsidRPr="004320A3">
        <w:rPr>
          <w:rFonts w:ascii="Arial" w:hAnsi="Arial" w:cs="Arial"/>
          <w:sz w:val="22"/>
          <w:szCs w:val="22"/>
        </w:rPr>
        <w:t>worksheet “</w:t>
      </w:r>
      <w:r w:rsidR="00BA6878" w:rsidRPr="004320A3">
        <w:rPr>
          <w:rFonts w:ascii="Arial" w:hAnsi="Arial" w:cs="Arial"/>
          <w:sz w:val="22"/>
          <w:szCs w:val="22"/>
        </w:rPr>
        <w:t>t</w:t>
      </w:r>
      <w:r w:rsidR="00D8716A" w:rsidRPr="004320A3">
        <w:rPr>
          <w:rFonts w:ascii="Arial" w:hAnsi="Arial" w:cs="Arial"/>
          <w:sz w:val="22"/>
          <w:szCs w:val="22"/>
        </w:rPr>
        <w:t>ables,”</w:t>
      </w:r>
      <w:r w:rsidR="00301F88" w:rsidRPr="004320A3">
        <w:rPr>
          <w:rFonts w:ascii="Arial" w:hAnsi="Arial" w:cs="Arial"/>
          <w:sz w:val="22"/>
          <w:szCs w:val="22"/>
        </w:rPr>
        <w:t xml:space="preserve"> c</w:t>
      </w:r>
      <w:r w:rsidR="00A125E7" w:rsidRPr="004320A3">
        <w:rPr>
          <w:rFonts w:ascii="Arial" w:hAnsi="Arial" w:cs="Arial"/>
          <w:sz w:val="22"/>
          <w:szCs w:val="22"/>
        </w:rPr>
        <w:t xml:space="preserve">reate a table of </w:t>
      </w:r>
      <w:r w:rsidR="002B57AB" w:rsidRPr="004320A3">
        <w:rPr>
          <w:rFonts w:ascii="Arial" w:hAnsi="Arial" w:cs="Arial"/>
          <w:sz w:val="22"/>
          <w:szCs w:val="22"/>
        </w:rPr>
        <w:t xml:space="preserve">observed and </w:t>
      </w:r>
      <w:r w:rsidR="00A125E7" w:rsidRPr="004320A3">
        <w:rPr>
          <w:rFonts w:ascii="Arial" w:hAnsi="Arial" w:cs="Arial"/>
          <w:sz w:val="22"/>
          <w:szCs w:val="22"/>
        </w:rPr>
        <w:t xml:space="preserve">expected </w:t>
      </w:r>
      <w:r w:rsidR="002B57AB" w:rsidRPr="004320A3">
        <w:rPr>
          <w:rFonts w:ascii="Arial" w:hAnsi="Arial" w:cs="Arial"/>
          <w:sz w:val="22"/>
          <w:szCs w:val="22"/>
        </w:rPr>
        <w:t>values</w:t>
      </w:r>
      <w:r w:rsidR="00A125E7" w:rsidRPr="004320A3">
        <w:rPr>
          <w:rFonts w:ascii="Arial" w:hAnsi="Arial" w:cs="Arial"/>
          <w:sz w:val="22"/>
          <w:szCs w:val="22"/>
        </w:rPr>
        <w:t xml:space="preserve"> and paste it </w:t>
      </w:r>
      <w:r w:rsidR="00012123" w:rsidRPr="004320A3">
        <w:rPr>
          <w:rFonts w:ascii="Arial" w:hAnsi="Arial" w:cs="Arial"/>
          <w:sz w:val="22"/>
          <w:szCs w:val="22"/>
        </w:rPr>
        <w:t>below</w:t>
      </w:r>
      <w:r w:rsidR="00A125E7" w:rsidRPr="004320A3">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365AA3" w:rsidRPr="004320A3" w:rsidTr="007D6BE6">
        <w:tc>
          <w:tcPr>
            <w:tcW w:w="3192" w:type="dxa"/>
          </w:tcPr>
          <w:p w:rsidR="00365AA3" w:rsidRPr="004320A3" w:rsidRDefault="00365AA3">
            <w:pPr>
              <w:rPr>
                <w:rFonts w:ascii="Arial" w:hAnsi="Arial" w:cs="Arial"/>
                <w:sz w:val="22"/>
                <w:szCs w:val="22"/>
              </w:rPr>
            </w:pPr>
          </w:p>
        </w:tc>
        <w:tc>
          <w:tcPr>
            <w:tcW w:w="3192" w:type="dxa"/>
          </w:tcPr>
          <w:p w:rsidR="00365AA3" w:rsidRPr="004320A3" w:rsidRDefault="00365AA3">
            <w:pPr>
              <w:rPr>
                <w:rFonts w:ascii="Arial" w:hAnsi="Arial" w:cs="Arial"/>
                <w:sz w:val="22"/>
                <w:szCs w:val="22"/>
              </w:rPr>
            </w:pPr>
          </w:p>
        </w:tc>
        <w:tc>
          <w:tcPr>
            <w:tcW w:w="3192" w:type="dxa"/>
          </w:tcPr>
          <w:p w:rsidR="00365AA3" w:rsidRPr="004320A3" w:rsidRDefault="00365AA3">
            <w:pPr>
              <w:rPr>
                <w:rFonts w:ascii="Arial" w:hAnsi="Arial" w:cs="Arial"/>
                <w:sz w:val="22"/>
                <w:szCs w:val="22"/>
              </w:rPr>
            </w:pPr>
          </w:p>
        </w:tc>
      </w:tr>
      <w:tr w:rsidR="00365AA3" w:rsidRPr="004320A3" w:rsidTr="007D6BE6">
        <w:tc>
          <w:tcPr>
            <w:tcW w:w="3192" w:type="dxa"/>
          </w:tcPr>
          <w:p w:rsidR="00365AA3" w:rsidRPr="004320A3" w:rsidRDefault="00365AA3">
            <w:pPr>
              <w:rPr>
                <w:rFonts w:ascii="Arial" w:hAnsi="Arial" w:cs="Arial"/>
                <w:sz w:val="22"/>
                <w:szCs w:val="22"/>
              </w:rPr>
            </w:pPr>
          </w:p>
        </w:tc>
        <w:tc>
          <w:tcPr>
            <w:tcW w:w="3192" w:type="dxa"/>
          </w:tcPr>
          <w:p w:rsidR="00365AA3" w:rsidRPr="004320A3" w:rsidRDefault="00365AA3">
            <w:pPr>
              <w:rPr>
                <w:rFonts w:ascii="Arial" w:hAnsi="Arial" w:cs="Arial"/>
                <w:sz w:val="22"/>
                <w:szCs w:val="22"/>
              </w:rPr>
            </w:pPr>
          </w:p>
        </w:tc>
        <w:tc>
          <w:tcPr>
            <w:tcW w:w="3192" w:type="dxa"/>
          </w:tcPr>
          <w:p w:rsidR="00365AA3" w:rsidRPr="004320A3" w:rsidRDefault="00365AA3">
            <w:pPr>
              <w:rPr>
                <w:rFonts w:ascii="Arial" w:hAnsi="Arial" w:cs="Arial"/>
                <w:sz w:val="22"/>
                <w:szCs w:val="22"/>
              </w:rPr>
            </w:pPr>
          </w:p>
        </w:tc>
      </w:tr>
      <w:tr w:rsidR="00365AA3" w:rsidRPr="004320A3" w:rsidTr="007D6BE6">
        <w:tc>
          <w:tcPr>
            <w:tcW w:w="3192" w:type="dxa"/>
          </w:tcPr>
          <w:p w:rsidR="00365AA3" w:rsidRPr="004320A3" w:rsidRDefault="00365AA3">
            <w:pPr>
              <w:rPr>
                <w:rFonts w:ascii="Arial" w:hAnsi="Arial" w:cs="Arial"/>
                <w:sz w:val="22"/>
                <w:szCs w:val="22"/>
              </w:rPr>
            </w:pPr>
          </w:p>
        </w:tc>
        <w:tc>
          <w:tcPr>
            <w:tcW w:w="3192" w:type="dxa"/>
          </w:tcPr>
          <w:p w:rsidR="00365AA3" w:rsidRPr="004320A3" w:rsidRDefault="00365AA3">
            <w:pPr>
              <w:rPr>
                <w:rFonts w:ascii="Arial" w:hAnsi="Arial" w:cs="Arial"/>
                <w:sz w:val="22"/>
                <w:szCs w:val="22"/>
              </w:rPr>
            </w:pPr>
          </w:p>
        </w:tc>
        <w:tc>
          <w:tcPr>
            <w:tcW w:w="3192" w:type="dxa"/>
          </w:tcPr>
          <w:p w:rsidR="00365AA3" w:rsidRPr="004320A3" w:rsidRDefault="00365AA3">
            <w:pPr>
              <w:rPr>
                <w:rFonts w:ascii="Arial" w:hAnsi="Arial" w:cs="Arial"/>
                <w:sz w:val="22"/>
                <w:szCs w:val="22"/>
              </w:rPr>
            </w:pPr>
          </w:p>
        </w:tc>
      </w:tr>
      <w:tr w:rsidR="00365AA3" w:rsidRPr="004320A3" w:rsidTr="007D6BE6">
        <w:tc>
          <w:tcPr>
            <w:tcW w:w="3192" w:type="dxa"/>
          </w:tcPr>
          <w:p w:rsidR="00365AA3" w:rsidRPr="004320A3" w:rsidRDefault="00365AA3">
            <w:pPr>
              <w:rPr>
                <w:rFonts w:ascii="Arial" w:hAnsi="Arial" w:cs="Arial"/>
                <w:sz w:val="22"/>
                <w:szCs w:val="22"/>
              </w:rPr>
            </w:pPr>
          </w:p>
        </w:tc>
        <w:tc>
          <w:tcPr>
            <w:tcW w:w="3192" w:type="dxa"/>
          </w:tcPr>
          <w:p w:rsidR="00365AA3" w:rsidRPr="004320A3" w:rsidRDefault="00365AA3">
            <w:pPr>
              <w:rPr>
                <w:rFonts w:ascii="Arial" w:hAnsi="Arial" w:cs="Arial"/>
                <w:sz w:val="22"/>
                <w:szCs w:val="22"/>
              </w:rPr>
            </w:pPr>
          </w:p>
        </w:tc>
        <w:tc>
          <w:tcPr>
            <w:tcW w:w="3192" w:type="dxa"/>
          </w:tcPr>
          <w:p w:rsidR="00365AA3" w:rsidRPr="004320A3" w:rsidRDefault="00365AA3">
            <w:pPr>
              <w:rPr>
                <w:rFonts w:ascii="Arial" w:hAnsi="Arial" w:cs="Arial"/>
                <w:sz w:val="22"/>
                <w:szCs w:val="22"/>
              </w:rPr>
            </w:pPr>
          </w:p>
        </w:tc>
      </w:tr>
    </w:tbl>
    <w:p w:rsidR="00A125E7" w:rsidRPr="004320A3" w:rsidRDefault="00A125E7">
      <w:pPr>
        <w:rPr>
          <w:rFonts w:ascii="Arial" w:hAnsi="Arial" w:cs="Arial"/>
          <w:sz w:val="22"/>
          <w:szCs w:val="22"/>
        </w:rPr>
      </w:pPr>
    </w:p>
    <w:p w:rsidR="00365AA3" w:rsidRPr="004320A3" w:rsidRDefault="008F1FBB">
      <w:pPr>
        <w:rPr>
          <w:rFonts w:ascii="Arial" w:hAnsi="Arial" w:cs="Arial"/>
          <w:sz w:val="22"/>
          <w:szCs w:val="22"/>
        </w:rPr>
      </w:pPr>
      <w:r w:rsidRPr="004320A3">
        <w:rPr>
          <w:rFonts w:ascii="Arial" w:hAnsi="Arial" w:cs="Arial"/>
          <w:noProof/>
          <w:sz w:val="22"/>
          <w:szCs w:val="22"/>
        </w:rPr>
        <w:drawing>
          <wp:anchor distT="0" distB="0" distL="114300" distR="114300" simplePos="0" relativeHeight="251657728" behindDoc="0" locked="0" layoutInCell="1" allowOverlap="1" wp14:anchorId="62F706A2" wp14:editId="39C65F07">
            <wp:simplePos x="0" y="0"/>
            <wp:positionH relativeFrom="column">
              <wp:posOffset>2329180</wp:posOffset>
            </wp:positionH>
            <wp:positionV relativeFrom="paragraph">
              <wp:posOffset>73025</wp:posOffset>
            </wp:positionV>
            <wp:extent cx="1630045" cy="475615"/>
            <wp:effectExtent l="1905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r="2359"/>
                    <a:stretch>
                      <a:fillRect/>
                    </a:stretch>
                  </pic:blipFill>
                  <pic:spPr bwMode="auto">
                    <a:xfrm>
                      <a:off x="0" y="0"/>
                      <a:ext cx="1630045" cy="475615"/>
                    </a:xfrm>
                    <a:prstGeom prst="rect">
                      <a:avLst/>
                    </a:prstGeom>
                    <a:noFill/>
                    <a:ln w="9525">
                      <a:noFill/>
                      <a:miter lim="800000"/>
                      <a:headEnd/>
                      <a:tailEnd/>
                    </a:ln>
                  </pic:spPr>
                </pic:pic>
              </a:graphicData>
            </a:graphic>
          </wp:anchor>
        </w:drawing>
      </w:r>
    </w:p>
    <w:p w:rsidR="00A125E7" w:rsidRPr="004320A3" w:rsidRDefault="008551D5">
      <w:pPr>
        <w:rPr>
          <w:rFonts w:ascii="Arial" w:hAnsi="Arial" w:cs="Arial"/>
          <w:sz w:val="22"/>
          <w:szCs w:val="22"/>
        </w:rPr>
      </w:pPr>
      <w:r>
        <w:rPr>
          <w:rFonts w:ascii="Arial" w:hAnsi="Arial" w:cs="Arial"/>
          <w:sz w:val="22"/>
          <w:szCs w:val="22"/>
        </w:rPr>
        <w:t>6</w:t>
      </w:r>
      <w:r w:rsidR="00A125E7" w:rsidRPr="004320A3">
        <w:rPr>
          <w:rFonts w:ascii="Arial" w:hAnsi="Arial" w:cs="Arial"/>
          <w:sz w:val="22"/>
          <w:szCs w:val="22"/>
        </w:rPr>
        <w:t xml:space="preserve">. Calculate your </w:t>
      </w:r>
      <w:r w:rsidR="00B157F0" w:rsidRPr="004320A3">
        <w:rPr>
          <w:rFonts w:ascii="Arial" w:hAnsi="Arial" w:cs="Arial"/>
          <w:sz w:val="22"/>
          <w:szCs w:val="22"/>
        </w:rPr>
        <w:t>c</w:t>
      </w:r>
      <w:r w:rsidR="00A125E7" w:rsidRPr="004320A3">
        <w:rPr>
          <w:rFonts w:ascii="Arial" w:hAnsi="Arial" w:cs="Arial"/>
          <w:sz w:val="22"/>
          <w:szCs w:val="22"/>
        </w:rPr>
        <w:t>hi-square statistic:</w:t>
      </w:r>
      <w:r w:rsidR="00184B4C" w:rsidRPr="004320A3">
        <w:rPr>
          <w:rFonts w:ascii="Arial" w:hAnsi="Arial" w:cs="Arial"/>
          <w:sz w:val="22"/>
          <w:szCs w:val="22"/>
        </w:rPr>
        <w:t xml:space="preserve"> </w:t>
      </w:r>
    </w:p>
    <w:p w:rsidR="00A125E7" w:rsidRPr="004320A3" w:rsidRDefault="00A125E7">
      <w:pPr>
        <w:rPr>
          <w:rFonts w:ascii="Arial" w:hAnsi="Arial" w:cs="Arial"/>
          <w:sz w:val="22"/>
          <w:szCs w:val="22"/>
        </w:rPr>
      </w:pPr>
    </w:p>
    <w:p w:rsidR="00184B4C" w:rsidRPr="004320A3" w:rsidRDefault="00184B4C">
      <w:pPr>
        <w:rPr>
          <w:rFonts w:ascii="Arial" w:hAnsi="Arial" w:cs="Arial"/>
          <w:sz w:val="22"/>
          <w:szCs w:val="22"/>
        </w:rPr>
      </w:pPr>
    </w:p>
    <w:p w:rsidR="002B57AB" w:rsidRPr="004320A3" w:rsidRDefault="008551D5">
      <w:pPr>
        <w:rPr>
          <w:rFonts w:ascii="Arial" w:hAnsi="Arial" w:cs="Arial"/>
          <w:sz w:val="22"/>
          <w:szCs w:val="22"/>
        </w:rPr>
      </w:pPr>
      <w:r>
        <w:rPr>
          <w:rFonts w:ascii="Arial" w:hAnsi="Arial" w:cs="Arial"/>
          <w:sz w:val="22"/>
          <w:szCs w:val="22"/>
        </w:rPr>
        <w:t>7</w:t>
      </w:r>
      <w:r w:rsidR="00A125E7" w:rsidRPr="004320A3">
        <w:rPr>
          <w:rFonts w:ascii="Arial" w:hAnsi="Arial" w:cs="Arial"/>
          <w:sz w:val="22"/>
          <w:szCs w:val="22"/>
        </w:rPr>
        <w:t xml:space="preserve">. What is your critical </w:t>
      </w:r>
      <w:r w:rsidR="00B157F0" w:rsidRPr="004320A3">
        <w:rPr>
          <w:rFonts w:ascii="Arial" w:hAnsi="Arial" w:cs="Arial"/>
          <w:sz w:val="22"/>
          <w:szCs w:val="22"/>
        </w:rPr>
        <w:t>c</w:t>
      </w:r>
      <w:r w:rsidR="00A125E7" w:rsidRPr="004320A3">
        <w:rPr>
          <w:rFonts w:ascii="Arial" w:hAnsi="Arial" w:cs="Arial"/>
          <w:sz w:val="22"/>
          <w:szCs w:val="22"/>
        </w:rPr>
        <w:t xml:space="preserve">hi-square (from </w:t>
      </w:r>
      <w:r w:rsidR="00D560BE" w:rsidRPr="004320A3">
        <w:rPr>
          <w:rFonts w:ascii="Arial" w:hAnsi="Arial" w:cs="Arial"/>
          <w:sz w:val="22"/>
          <w:szCs w:val="22"/>
        </w:rPr>
        <w:t>the</w:t>
      </w:r>
      <w:r w:rsidR="00B157F0" w:rsidRPr="004320A3">
        <w:rPr>
          <w:rFonts w:ascii="Arial" w:hAnsi="Arial" w:cs="Arial"/>
          <w:sz w:val="22"/>
          <w:szCs w:val="22"/>
        </w:rPr>
        <w:t xml:space="preserve"> </w:t>
      </w:r>
      <w:r w:rsidR="00D560BE" w:rsidRPr="004320A3">
        <w:rPr>
          <w:rFonts w:ascii="Arial" w:hAnsi="Arial" w:cs="Arial"/>
          <w:sz w:val="22"/>
          <w:szCs w:val="22"/>
        </w:rPr>
        <w:t>C</w:t>
      </w:r>
      <w:r w:rsidR="00BA6878" w:rsidRPr="004320A3">
        <w:rPr>
          <w:rFonts w:ascii="Arial" w:hAnsi="Arial" w:cs="Arial"/>
          <w:sz w:val="22"/>
          <w:szCs w:val="22"/>
        </w:rPr>
        <w:t>hi-square-</w:t>
      </w:r>
      <w:r w:rsidR="00A125E7" w:rsidRPr="004320A3">
        <w:rPr>
          <w:rFonts w:ascii="Arial" w:hAnsi="Arial" w:cs="Arial"/>
          <w:sz w:val="22"/>
          <w:szCs w:val="22"/>
        </w:rPr>
        <w:t>table</w:t>
      </w:r>
      <w:r w:rsidR="00BA6878" w:rsidRPr="004320A3">
        <w:rPr>
          <w:rFonts w:ascii="Arial" w:hAnsi="Arial" w:cs="Arial"/>
          <w:sz w:val="22"/>
          <w:szCs w:val="22"/>
        </w:rPr>
        <w:t>.pdf</w:t>
      </w:r>
      <w:r w:rsidR="00A125E7" w:rsidRPr="004320A3">
        <w:rPr>
          <w:rFonts w:ascii="Arial" w:hAnsi="Arial" w:cs="Arial"/>
          <w:sz w:val="22"/>
          <w:szCs w:val="22"/>
        </w:rPr>
        <w:t xml:space="preserve">)? </w:t>
      </w:r>
    </w:p>
    <w:p w:rsidR="002B57AB" w:rsidRPr="004320A3" w:rsidRDefault="002B57AB">
      <w:pPr>
        <w:rPr>
          <w:rFonts w:ascii="Arial" w:hAnsi="Arial" w:cs="Arial"/>
          <w:sz w:val="22"/>
          <w:szCs w:val="22"/>
        </w:rPr>
      </w:pPr>
    </w:p>
    <w:p w:rsidR="00FD7ABF" w:rsidRPr="004320A3" w:rsidRDefault="008551D5" w:rsidP="00012123">
      <w:pPr>
        <w:tabs>
          <w:tab w:val="left" w:pos="7104"/>
        </w:tabs>
        <w:rPr>
          <w:rFonts w:ascii="Arial" w:hAnsi="Arial" w:cs="Arial"/>
          <w:sz w:val="22"/>
          <w:szCs w:val="22"/>
        </w:rPr>
      </w:pPr>
      <w:r>
        <w:rPr>
          <w:rFonts w:ascii="Arial" w:hAnsi="Arial" w:cs="Arial"/>
          <w:sz w:val="22"/>
          <w:szCs w:val="22"/>
        </w:rPr>
        <w:t>8</w:t>
      </w:r>
      <w:r w:rsidR="002B57AB" w:rsidRPr="004320A3">
        <w:rPr>
          <w:rFonts w:ascii="Arial" w:hAnsi="Arial" w:cs="Arial"/>
          <w:sz w:val="22"/>
          <w:szCs w:val="22"/>
        </w:rPr>
        <w:t xml:space="preserve">. </w:t>
      </w:r>
      <w:r w:rsidR="00A125E7" w:rsidRPr="004320A3">
        <w:rPr>
          <w:rFonts w:ascii="Arial" w:hAnsi="Arial" w:cs="Arial"/>
          <w:sz w:val="22"/>
          <w:szCs w:val="22"/>
        </w:rPr>
        <w:t xml:space="preserve">What are the degrees of freedom? </w:t>
      </w:r>
      <w:r w:rsidR="00DF7154" w:rsidRPr="004320A3">
        <w:rPr>
          <w:rFonts w:ascii="Arial" w:hAnsi="Arial" w:cs="Arial"/>
          <w:sz w:val="22"/>
          <w:szCs w:val="22"/>
        </w:rPr>
        <w:t xml:space="preserve"> </w:t>
      </w:r>
    </w:p>
    <w:p w:rsidR="00A125E7" w:rsidRPr="004320A3" w:rsidRDefault="00A125E7">
      <w:pPr>
        <w:rPr>
          <w:rFonts w:ascii="Arial" w:hAnsi="Arial" w:cs="Arial"/>
          <w:sz w:val="22"/>
          <w:szCs w:val="22"/>
        </w:rPr>
      </w:pPr>
    </w:p>
    <w:p w:rsidR="00A125E7" w:rsidRPr="004320A3" w:rsidRDefault="008551D5">
      <w:pPr>
        <w:rPr>
          <w:rFonts w:ascii="Arial" w:hAnsi="Arial" w:cs="Arial"/>
          <w:sz w:val="22"/>
          <w:szCs w:val="22"/>
        </w:rPr>
      </w:pPr>
      <w:r>
        <w:rPr>
          <w:rFonts w:ascii="Arial" w:hAnsi="Arial" w:cs="Arial"/>
          <w:sz w:val="22"/>
          <w:szCs w:val="22"/>
        </w:rPr>
        <w:t>9</w:t>
      </w:r>
      <w:r w:rsidR="00A125E7" w:rsidRPr="004320A3">
        <w:rPr>
          <w:rFonts w:ascii="Arial" w:hAnsi="Arial" w:cs="Arial"/>
          <w:sz w:val="22"/>
          <w:szCs w:val="22"/>
        </w:rPr>
        <w:t xml:space="preserve">. Do you reject your null hypothesis? </w:t>
      </w:r>
    </w:p>
    <w:p w:rsidR="00A125E7" w:rsidRPr="004320A3" w:rsidRDefault="00A125E7">
      <w:pPr>
        <w:rPr>
          <w:rFonts w:ascii="Arial" w:hAnsi="Arial" w:cs="Arial"/>
          <w:sz w:val="22"/>
          <w:szCs w:val="22"/>
        </w:rPr>
      </w:pPr>
    </w:p>
    <w:p w:rsidR="00A125E7" w:rsidRPr="004320A3" w:rsidRDefault="008551D5">
      <w:pPr>
        <w:rPr>
          <w:rFonts w:ascii="Arial" w:hAnsi="Arial" w:cs="Arial"/>
          <w:sz w:val="22"/>
          <w:szCs w:val="22"/>
        </w:rPr>
      </w:pPr>
      <w:r>
        <w:rPr>
          <w:rFonts w:ascii="Arial" w:hAnsi="Arial" w:cs="Arial"/>
          <w:sz w:val="22"/>
          <w:szCs w:val="22"/>
        </w:rPr>
        <w:t>10</w:t>
      </w:r>
      <w:r w:rsidR="00A125E7" w:rsidRPr="004320A3">
        <w:rPr>
          <w:rFonts w:ascii="Arial" w:hAnsi="Arial" w:cs="Arial"/>
          <w:sz w:val="22"/>
          <w:szCs w:val="22"/>
        </w:rPr>
        <w:t>. Interpret your results:</w:t>
      </w:r>
    </w:p>
    <w:p w:rsidR="00FD7ABF" w:rsidRPr="004320A3" w:rsidRDefault="00FD7ABF">
      <w:pPr>
        <w:rPr>
          <w:rFonts w:ascii="Arial" w:hAnsi="Arial" w:cs="Arial"/>
          <w:sz w:val="22"/>
          <w:szCs w:val="22"/>
        </w:rPr>
      </w:pPr>
    </w:p>
    <w:p w:rsidR="00DF7154" w:rsidRPr="004320A3" w:rsidRDefault="002B57AB" w:rsidP="00012123">
      <w:pPr>
        <w:pStyle w:val="CommentText"/>
        <w:rPr>
          <w:rFonts w:ascii="Arial" w:hAnsi="Arial" w:cs="Arial"/>
          <w:sz w:val="22"/>
          <w:szCs w:val="22"/>
        </w:rPr>
      </w:pPr>
      <w:r w:rsidRPr="004320A3">
        <w:rPr>
          <w:rFonts w:ascii="Arial" w:hAnsi="Arial" w:cs="Arial"/>
          <w:sz w:val="22"/>
          <w:szCs w:val="22"/>
        </w:rPr>
        <w:t>In JMP</w:t>
      </w:r>
      <w:r w:rsidR="00A125E7" w:rsidRPr="004320A3">
        <w:rPr>
          <w:rFonts w:ascii="Arial" w:hAnsi="Arial" w:cs="Arial"/>
          <w:sz w:val="22"/>
          <w:szCs w:val="22"/>
        </w:rPr>
        <w:t xml:space="preserve">, let’s do the same thing. </w:t>
      </w:r>
      <w:r w:rsidR="00012123" w:rsidRPr="004320A3">
        <w:rPr>
          <w:rFonts w:ascii="Arial" w:hAnsi="Arial" w:cs="Arial"/>
          <w:sz w:val="22"/>
          <w:szCs w:val="22"/>
        </w:rPr>
        <w:t xml:space="preserve"> </w:t>
      </w:r>
      <w:r w:rsidRPr="004320A3">
        <w:rPr>
          <w:rFonts w:ascii="Arial" w:hAnsi="Arial" w:cs="Arial"/>
          <w:sz w:val="22"/>
          <w:szCs w:val="22"/>
        </w:rPr>
        <w:t>Paste the</w:t>
      </w:r>
      <w:r w:rsidR="00B157F0" w:rsidRPr="004320A3">
        <w:rPr>
          <w:rFonts w:ascii="Arial" w:hAnsi="Arial" w:cs="Arial"/>
          <w:sz w:val="22"/>
          <w:szCs w:val="22"/>
        </w:rPr>
        <w:t xml:space="preserve"> </w:t>
      </w:r>
      <w:r w:rsidR="0005001F" w:rsidRPr="004320A3">
        <w:rPr>
          <w:rFonts w:ascii="Arial" w:hAnsi="Arial" w:cs="Arial"/>
          <w:sz w:val="22"/>
          <w:szCs w:val="22"/>
        </w:rPr>
        <w:t>substrate</w:t>
      </w:r>
      <w:r w:rsidRPr="004320A3">
        <w:rPr>
          <w:rFonts w:ascii="Arial" w:hAnsi="Arial" w:cs="Arial"/>
          <w:sz w:val="22"/>
          <w:szCs w:val="22"/>
        </w:rPr>
        <w:t xml:space="preserve"> data </w:t>
      </w:r>
      <w:r w:rsidR="0005001F" w:rsidRPr="004320A3">
        <w:rPr>
          <w:rFonts w:ascii="Arial" w:hAnsi="Arial" w:cs="Arial"/>
          <w:sz w:val="22"/>
          <w:szCs w:val="22"/>
        </w:rPr>
        <w:t xml:space="preserve">table </w:t>
      </w:r>
      <w:r w:rsidR="00BA6878" w:rsidRPr="004320A3">
        <w:rPr>
          <w:rFonts w:ascii="Arial" w:hAnsi="Arial" w:cs="Arial"/>
          <w:sz w:val="22"/>
          <w:szCs w:val="22"/>
        </w:rPr>
        <w:t xml:space="preserve">from </w:t>
      </w:r>
      <w:r w:rsidRPr="004320A3">
        <w:rPr>
          <w:rFonts w:ascii="Arial" w:hAnsi="Arial" w:cs="Arial"/>
          <w:sz w:val="22"/>
          <w:szCs w:val="22"/>
        </w:rPr>
        <w:t>the worksheet labeled “habitat-fish</w:t>
      </w:r>
      <w:r w:rsidR="00BA6878" w:rsidRPr="004320A3">
        <w:rPr>
          <w:rFonts w:ascii="Arial" w:hAnsi="Arial" w:cs="Arial"/>
          <w:sz w:val="22"/>
          <w:szCs w:val="22"/>
        </w:rPr>
        <w:t>” into JMP</w:t>
      </w:r>
      <w:r w:rsidRPr="004320A3">
        <w:rPr>
          <w:rFonts w:ascii="Arial" w:hAnsi="Arial" w:cs="Arial"/>
          <w:sz w:val="22"/>
          <w:szCs w:val="22"/>
        </w:rPr>
        <w:t xml:space="preserve">. </w:t>
      </w:r>
      <w:r w:rsidR="0005001F" w:rsidRPr="004320A3">
        <w:rPr>
          <w:rFonts w:ascii="Arial" w:hAnsi="Arial" w:cs="Arial"/>
          <w:sz w:val="22"/>
          <w:szCs w:val="22"/>
        </w:rPr>
        <w:t xml:space="preserve">Note how the data are organized differently in this worksheet.  </w:t>
      </w:r>
      <w:r w:rsidR="00012123" w:rsidRPr="004320A3">
        <w:rPr>
          <w:rFonts w:ascii="Arial" w:hAnsi="Arial" w:cs="Arial"/>
          <w:sz w:val="22"/>
          <w:szCs w:val="22"/>
        </w:rPr>
        <w:t>Click “Analyze” and click “Distribution” (</w:t>
      </w:r>
      <w:r w:rsidR="008F1FBB" w:rsidRPr="004320A3">
        <w:rPr>
          <w:rFonts w:ascii="Arial" w:hAnsi="Arial" w:cs="Arial"/>
          <w:sz w:val="22"/>
          <w:szCs w:val="22"/>
        </w:rPr>
        <w:t>Analyze – D</w:t>
      </w:r>
      <w:r w:rsidRPr="004320A3">
        <w:rPr>
          <w:rFonts w:ascii="Arial" w:hAnsi="Arial" w:cs="Arial"/>
          <w:sz w:val="22"/>
          <w:szCs w:val="22"/>
        </w:rPr>
        <w:t>istribution</w:t>
      </w:r>
      <w:r w:rsidR="00012123" w:rsidRPr="004320A3">
        <w:rPr>
          <w:rFonts w:ascii="Arial" w:hAnsi="Arial" w:cs="Arial"/>
          <w:sz w:val="22"/>
          <w:szCs w:val="22"/>
        </w:rPr>
        <w:t>). You only have one choice for the Y-variable, substrate.  T</w:t>
      </w:r>
      <w:r w:rsidRPr="004320A3">
        <w:rPr>
          <w:rFonts w:ascii="Arial" w:hAnsi="Arial" w:cs="Arial"/>
          <w:sz w:val="22"/>
          <w:szCs w:val="22"/>
        </w:rPr>
        <w:t>hen ask JMP to create a mosaic plot for you</w:t>
      </w:r>
      <w:r w:rsidR="00012123" w:rsidRPr="004320A3">
        <w:rPr>
          <w:rFonts w:ascii="Arial" w:hAnsi="Arial" w:cs="Arial"/>
          <w:sz w:val="22"/>
          <w:szCs w:val="22"/>
        </w:rPr>
        <w:t>.</w:t>
      </w:r>
      <w:r w:rsidRPr="004320A3">
        <w:rPr>
          <w:rFonts w:ascii="Arial" w:hAnsi="Arial" w:cs="Arial"/>
          <w:sz w:val="22"/>
          <w:szCs w:val="22"/>
        </w:rPr>
        <w:t xml:space="preserve"> </w:t>
      </w:r>
      <w:r w:rsidR="00012123" w:rsidRPr="004320A3">
        <w:rPr>
          <w:rFonts w:ascii="Arial" w:hAnsi="Arial" w:cs="Arial"/>
          <w:sz w:val="22"/>
          <w:szCs w:val="22"/>
        </w:rPr>
        <w:t xml:space="preserve">For this example, the variable was “substrate”, so you will see mosaic plot under the “substrate” tab once your distribution plot appears.  </w:t>
      </w:r>
      <w:r w:rsidR="0005001F" w:rsidRPr="004320A3">
        <w:rPr>
          <w:rFonts w:ascii="Arial" w:hAnsi="Arial" w:cs="Arial"/>
          <w:sz w:val="22"/>
          <w:szCs w:val="22"/>
        </w:rPr>
        <w:t xml:space="preserve">Then </w:t>
      </w:r>
      <w:r w:rsidR="00012123" w:rsidRPr="004320A3">
        <w:rPr>
          <w:rFonts w:ascii="Arial" w:hAnsi="Arial" w:cs="Arial"/>
          <w:sz w:val="22"/>
          <w:szCs w:val="22"/>
        </w:rPr>
        <w:t>ask JMP to “Test Probabilities” (also under the “substrate” tab).  T</w:t>
      </w:r>
      <w:r w:rsidRPr="004320A3">
        <w:rPr>
          <w:rFonts w:ascii="Arial" w:hAnsi="Arial" w:cs="Arial"/>
          <w:sz w:val="22"/>
          <w:szCs w:val="22"/>
        </w:rPr>
        <w:t>his is where you can enter the expected probabilities of numbers of fish seen in each habitat type</w:t>
      </w:r>
      <w:r w:rsidR="0005001F" w:rsidRPr="004320A3">
        <w:rPr>
          <w:rFonts w:ascii="Arial" w:hAnsi="Arial" w:cs="Arial"/>
          <w:sz w:val="22"/>
          <w:szCs w:val="22"/>
        </w:rPr>
        <w:t xml:space="preserve">. </w:t>
      </w:r>
      <w:r w:rsidRPr="004320A3">
        <w:rPr>
          <w:rFonts w:ascii="Arial" w:hAnsi="Arial" w:cs="Arial"/>
          <w:sz w:val="22"/>
          <w:szCs w:val="22"/>
        </w:rPr>
        <w:t xml:space="preserve"> (</w:t>
      </w:r>
      <w:r w:rsidR="0005001F" w:rsidRPr="004320A3">
        <w:rPr>
          <w:rFonts w:ascii="Arial" w:hAnsi="Arial" w:cs="Arial"/>
          <w:sz w:val="22"/>
          <w:szCs w:val="22"/>
        </w:rPr>
        <w:t>H</w:t>
      </w:r>
      <w:r w:rsidRPr="004320A3">
        <w:rPr>
          <w:rFonts w:ascii="Arial" w:hAnsi="Arial" w:cs="Arial"/>
          <w:sz w:val="22"/>
          <w:szCs w:val="22"/>
        </w:rPr>
        <w:t>int</w:t>
      </w:r>
      <w:r w:rsidR="0005001F" w:rsidRPr="004320A3">
        <w:rPr>
          <w:rFonts w:ascii="Arial" w:hAnsi="Arial" w:cs="Arial"/>
          <w:sz w:val="22"/>
          <w:szCs w:val="22"/>
        </w:rPr>
        <w:t xml:space="preserve">:  </w:t>
      </w:r>
      <w:r w:rsidRPr="004320A3">
        <w:rPr>
          <w:rFonts w:ascii="Arial" w:hAnsi="Arial" w:cs="Arial"/>
          <w:sz w:val="22"/>
          <w:szCs w:val="22"/>
        </w:rPr>
        <w:t>if 50% of the substrate is sand, we would expect to find 50% of the fish in sandy habitats</w:t>
      </w:r>
      <w:r w:rsidR="00EA13DF" w:rsidRPr="004320A3">
        <w:rPr>
          <w:rFonts w:ascii="Arial" w:hAnsi="Arial" w:cs="Arial"/>
          <w:sz w:val="22"/>
          <w:szCs w:val="22"/>
        </w:rPr>
        <w:t xml:space="preserve"> </w:t>
      </w:r>
      <w:r w:rsidR="00D560BE" w:rsidRPr="004320A3">
        <w:rPr>
          <w:rFonts w:ascii="Arial" w:hAnsi="Arial" w:cs="Arial"/>
          <w:sz w:val="22"/>
          <w:szCs w:val="22"/>
        </w:rPr>
        <w:t>i</w:t>
      </w:r>
      <w:r w:rsidR="00EA13DF" w:rsidRPr="004320A3">
        <w:rPr>
          <w:rFonts w:ascii="Arial" w:hAnsi="Arial" w:cs="Arial"/>
          <w:sz w:val="22"/>
          <w:szCs w:val="22"/>
        </w:rPr>
        <w:t>f the null hypothesis is true</w:t>
      </w:r>
      <w:r w:rsidR="0005001F" w:rsidRPr="004320A3">
        <w:rPr>
          <w:rFonts w:ascii="Arial" w:hAnsi="Arial" w:cs="Arial"/>
          <w:sz w:val="22"/>
          <w:szCs w:val="22"/>
        </w:rPr>
        <w:t>.</w:t>
      </w:r>
      <w:r w:rsidR="00301F88" w:rsidRPr="004320A3">
        <w:rPr>
          <w:rFonts w:ascii="Arial" w:hAnsi="Arial" w:cs="Arial"/>
          <w:sz w:val="22"/>
          <w:szCs w:val="22"/>
        </w:rPr>
        <w:t xml:space="preserve"> </w:t>
      </w:r>
      <w:r w:rsidR="0005001F" w:rsidRPr="004320A3">
        <w:rPr>
          <w:rFonts w:ascii="Arial" w:hAnsi="Arial" w:cs="Arial"/>
          <w:sz w:val="22"/>
          <w:szCs w:val="22"/>
        </w:rPr>
        <w:t>M</w:t>
      </w:r>
      <w:r w:rsidR="00301F88" w:rsidRPr="004320A3">
        <w:rPr>
          <w:rFonts w:ascii="Arial" w:hAnsi="Arial" w:cs="Arial"/>
          <w:sz w:val="22"/>
          <w:szCs w:val="22"/>
        </w:rPr>
        <w:t>ake sure you type the correct percentage in the correct cell!</w:t>
      </w:r>
      <w:r w:rsidRPr="004320A3">
        <w:rPr>
          <w:rFonts w:ascii="Arial" w:hAnsi="Arial" w:cs="Arial"/>
          <w:sz w:val="22"/>
          <w:szCs w:val="22"/>
        </w:rPr>
        <w:t xml:space="preserve">) </w:t>
      </w:r>
    </w:p>
    <w:p w:rsidR="004F330A" w:rsidRPr="004320A3" w:rsidRDefault="004F330A">
      <w:pPr>
        <w:rPr>
          <w:rFonts w:ascii="Arial" w:hAnsi="Arial" w:cs="Arial"/>
          <w:sz w:val="22"/>
          <w:szCs w:val="22"/>
        </w:rPr>
      </w:pPr>
    </w:p>
    <w:p w:rsidR="00D8716A" w:rsidRPr="004320A3" w:rsidRDefault="008551D5" w:rsidP="00D8716A">
      <w:pPr>
        <w:rPr>
          <w:rFonts w:ascii="Arial" w:hAnsi="Arial" w:cs="Arial"/>
          <w:sz w:val="22"/>
          <w:szCs w:val="22"/>
        </w:rPr>
      </w:pPr>
      <w:r>
        <w:rPr>
          <w:rFonts w:ascii="Arial" w:hAnsi="Arial" w:cs="Arial"/>
          <w:sz w:val="22"/>
          <w:szCs w:val="22"/>
        </w:rPr>
        <w:t>11</w:t>
      </w:r>
      <w:r w:rsidR="00D8716A" w:rsidRPr="004320A3">
        <w:rPr>
          <w:rFonts w:ascii="Arial" w:hAnsi="Arial" w:cs="Arial"/>
          <w:sz w:val="22"/>
          <w:szCs w:val="22"/>
        </w:rPr>
        <w:t xml:space="preserve">. Do </w:t>
      </w:r>
      <w:r w:rsidR="00EA13DF" w:rsidRPr="004320A3">
        <w:rPr>
          <w:rFonts w:ascii="Arial" w:hAnsi="Arial" w:cs="Arial"/>
          <w:sz w:val="22"/>
          <w:szCs w:val="22"/>
        </w:rPr>
        <w:t xml:space="preserve">the </w:t>
      </w:r>
      <w:r w:rsidR="00D8716A" w:rsidRPr="004320A3">
        <w:rPr>
          <w:rFonts w:ascii="Arial" w:hAnsi="Arial" w:cs="Arial"/>
          <w:sz w:val="22"/>
          <w:szCs w:val="22"/>
        </w:rPr>
        <w:t>d</w:t>
      </w:r>
      <w:r w:rsidR="00EA13DF" w:rsidRPr="004320A3">
        <w:rPr>
          <w:rFonts w:ascii="Arial" w:hAnsi="Arial" w:cs="Arial"/>
          <w:sz w:val="22"/>
          <w:szCs w:val="22"/>
        </w:rPr>
        <w:t xml:space="preserve">egrees of </w:t>
      </w:r>
      <w:r w:rsidR="00D8716A" w:rsidRPr="004320A3">
        <w:rPr>
          <w:rFonts w:ascii="Arial" w:hAnsi="Arial" w:cs="Arial"/>
          <w:sz w:val="22"/>
          <w:szCs w:val="22"/>
        </w:rPr>
        <w:t>f</w:t>
      </w:r>
      <w:r w:rsidR="00EA13DF" w:rsidRPr="004320A3">
        <w:rPr>
          <w:rFonts w:ascii="Arial" w:hAnsi="Arial" w:cs="Arial"/>
          <w:sz w:val="22"/>
          <w:szCs w:val="22"/>
        </w:rPr>
        <w:t>reedom (</w:t>
      </w:r>
      <w:proofErr w:type="spellStart"/>
      <w:r w:rsidR="00EA13DF" w:rsidRPr="004320A3">
        <w:rPr>
          <w:rFonts w:ascii="Arial" w:hAnsi="Arial" w:cs="Arial"/>
          <w:sz w:val="22"/>
          <w:szCs w:val="22"/>
        </w:rPr>
        <w:t>df</w:t>
      </w:r>
      <w:r w:rsidR="00D8716A" w:rsidRPr="004320A3">
        <w:rPr>
          <w:rFonts w:ascii="Arial" w:hAnsi="Arial" w:cs="Arial"/>
          <w:sz w:val="22"/>
          <w:szCs w:val="22"/>
        </w:rPr>
        <w:t>s</w:t>
      </w:r>
      <w:proofErr w:type="spellEnd"/>
      <w:r w:rsidR="00EA13DF" w:rsidRPr="004320A3">
        <w:rPr>
          <w:rFonts w:ascii="Arial" w:hAnsi="Arial" w:cs="Arial"/>
          <w:sz w:val="22"/>
          <w:szCs w:val="22"/>
        </w:rPr>
        <w:t>)</w:t>
      </w:r>
      <w:r w:rsidR="00D8716A" w:rsidRPr="004320A3">
        <w:rPr>
          <w:rFonts w:ascii="Arial" w:hAnsi="Arial" w:cs="Arial"/>
          <w:sz w:val="22"/>
          <w:szCs w:val="22"/>
        </w:rPr>
        <w:t xml:space="preserve"> and </w:t>
      </w:r>
      <w:r w:rsidR="0031368E" w:rsidRPr="004320A3">
        <w:rPr>
          <w:rFonts w:ascii="Arial" w:hAnsi="Arial" w:cs="Arial"/>
          <w:sz w:val="22"/>
          <w:szCs w:val="22"/>
        </w:rPr>
        <w:t>c</w:t>
      </w:r>
      <w:r w:rsidR="00D8716A" w:rsidRPr="004320A3">
        <w:rPr>
          <w:rFonts w:ascii="Arial" w:hAnsi="Arial" w:cs="Arial"/>
          <w:sz w:val="22"/>
          <w:szCs w:val="22"/>
        </w:rPr>
        <w:t xml:space="preserve">hi-square </w:t>
      </w:r>
      <w:r w:rsidR="00EA13DF" w:rsidRPr="004320A3">
        <w:rPr>
          <w:rFonts w:ascii="Arial" w:hAnsi="Arial" w:cs="Arial"/>
          <w:sz w:val="22"/>
          <w:szCs w:val="22"/>
        </w:rPr>
        <w:t xml:space="preserve">that you calculated by hand </w:t>
      </w:r>
      <w:r w:rsidR="00D8716A" w:rsidRPr="004320A3">
        <w:rPr>
          <w:rFonts w:ascii="Arial" w:hAnsi="Arial" w:cs="Arial"/>
          <w:sz w:val="22"/>
          <w:szCs w:val="22"/>
        </w:rPr>
        <w:t>match the JMP output?</w:t>
      </w:r>
      <w:r w:rsidR="00EA13DF" w:rsidRPr="004320A3">
        <w:rPr>
          <w:rFonts w:ascii="Arial" w:hAnsi="Arial" w:cs="Arial"/>
          <w:sz w:val="22"/>
          <w:szCs w:val="22"/>
        </w:rPr>
        <w:t xml:space="preserve">  If not, </w:t>
      </w:r>
      <w:r w:rsidR="00D560BE" w:rsidRPr="004320A3">
        <w:rPr>
          <w:rFonts w:ascii="Arial" w:hAnsi="Arial" w:cs="Arial"/>
          <w:sz w:val="22"/>
          <w:szCs w:val="22"/>
        </w:rPr>
        <w:t>try to figure out where you went wrong</w:t>
      </w:r>
      <w:r w:rsidR="00EA13DF" w:rsidRPr="004320A3">
        <w:rPr>
          <w:rFonts w:ascii="Arial" w:hAnsi="Arial" w:cs="Arial"/>
          <w:sz w:val="22"/>
          <w:szCs w:val="22"/>
        </w:rPr>
        <w:t>.</w:t>
      </w:r>
    </w:p>
    <w:p w:rsidR="002C4BB6" w:rsidRPr="004320A3" w:rsidRDefault="002C4BB6">
      <w:pPr>
        <w:rPr>
          <w:rFonts w:ascii="Arial" w:hAnsi="Arial" w:cs="Arial"/>
          <w:sz w:val="22"/>
          <w:szCs w:val="22"/>
        </w:rPr>
      </w:pPr>
    </w:p>
    <w:p w:rsidR="008551D5" w:rsidRDefault="008551D5">
      <w:pPr>
        <w:rPr>
          <w:rFonts w:ascii="Arial" w:hAnsi="Arial" w:cs="Arial"/>
          <w:sz w:val="22"/>
          <w:szCs w:val="22"/>
        </w:rPr>
      </w:pPr>
      <w:r>
        <w:rPr>
          <w:rFonts w:ascii="Arial" w:hAnsi="Arial" w:cs="Arial"/>
          <w:sz w:val="22"/>
          <w:szCs w:val="22"/>
        </w:rPr>
        <w:br w:type="page"/>
      </w:r>
    </w:p>
    <w:p w:rsidR="008551D5" w:rsidRDefault="008551D5" w:rsidP="008551D5">
      <w:pPr>
        <w:rPr>
          <w:rFonts w:ascii="Arial" w:hAnsi="Arial" w:cs="Arial"/>
          <w:b/>
          <w:bCs/>
          <w:sz w:val="20"/>
          <w:szCs w:val="20"/>
          <w:u w:val="single"/>
        </w:rPr>
      </w:pPr>
      <w:proofErr w:type="gramStart"/>
      <w:r>
        <w:rPr>
          <w:rFonts w:ascii="Arial" w:hAnsi="Arial" w:cs="Arial"/>
          <w:b/>
          <w:bCs/>
          <w:sz w:val="20"/>
          <w:szCs w:val="20"/>
          <w:u w:val="single"/>
        </w:rPr>
        <w:lastRenderedPageBreak/>
        <w:t>Problem 3.</w:t>
      </w:r>
      <w:proofErr w:type="gramEnd"/>
      <w:r>
        <w:rPr>
          <w:rFonts w:ascii="Arial" w:hAnsi="Arial" w:cs="Arial"/>
          <w:b/>
          <w:bCs/>
          <w:sz w:val="20"/>
          <w:szCs w:val="20"/>
          <w:u w:val="single"/>
        </w:rPr>
        <w:t xml:space="preserve">  Forage-Bird Problem</w:t>
      </w:r>
    </w:p>
    <w:p w:rsidR="000B4FDB" w:rsidRPr="004320A3" w:rsidRDefault="007C013C">
      <w:pPr>
        <w:rPr>
          <w:rFonts w:ascii="Arial" w:hAnsi="Arial" w:cs="Arial"/>
          <w:sz w:val="22"/>
          <w:szCs w:val="22"/>
        </w:rPr>
      </w:pPr>
      <w:r w:rsidRPr="004320A3">
        <w:rPr>
          <w:rFonts w:ascii="Arial" w:hAnsi="Arial" w:cs="Arial"/>
          <w:sz w:val="22"/>
          <w:szCs w:val="22"/>
        </w:rPr>
        <w:t xml:space="preserve">Another </w:t>
      </w:r>
      <w:r w:rsidR="00A77F29" w:rsidRPr="004320A3">
        <w:rPr>
          <w:rFonts w:ascii="Arial" w:hAnsi="Arial" w:cs="Arial"/>
          <w:sz w:val="22"/>
          <w:szCs w:val="22"/>
        </w:rPr>
        <w:t>c</w:t>
      </w:r>
      <w:r w:rsidRPr="004320A3">
        <w:rPr>
          <w:rFonts w:ascii="Arial" w:hAnsi="Arial" w:cs="Arial"/>
          <w:sz w:val="22"/>
          <w:szCs w:val="22"/>
        </w:rPr>
        <w:t xml:space="preserve">hi-square method involves the use of contingency tables. </w:t>
      </w:r>
      <w:r w:rsidR="000B4FDB" w:rsidRPr="004320A3">
        <w:rPr>
          <w:rFonts w:ascii="Arial" w:hAnsi="Arial" w:cs="Arial"/>
          <w:sz w:val="22"/>
          <w:szCs w:val="22"/>
        </w:rPr>
        <w:t>Using the worksheet labeled “tables” c</w:t>
      </w:r>
      <w:r w:rsidR="002B25E6" w:rsidRPr="004320A3">
        <w:rPr>
          <w:rFonts w:ascii="Arial" w:hAnsi="Arial" w:cs="Arial"/>
          <w:sz w:val="22"/>
          <w:szCs w:val="22"/>
        </w:rPr>
        <w:t xml:space="preserve">alculate a </w:t>
      </w:r>
      <w:r w:rsidR="00A77F29" w:rsidRPr="004320A3">
        <w:rPr>
          <w:rFonts w:ascii="Arial" w:hAnsi="Arial" w:cs="Arial"/>
          <w:sz w:val="22"/>
          <w:szCs w:val="22"/>
        </w:rPr>
        <w:t>c</w:t>
      </w:r>
      <w:r w:rsidR="002B25E6" w:rsidRPr="004320A3">
        <w:rPr>
          <w:rFonts w:ascii="Arial" w:hAnsi="Arial" w:cs="Arial"/>
          <w:sz w:val="22"/>
          <w:szCs w:val="22"/>
        </w:rPr>
        <w:t>hi-square statistic</w:t>
      </w:r>
      <w:r w:rsidR="000B4FDB" w:rsidRPr="004320A3">
        <w:rPr>
          <w:rFonts w:ascii="Arial" w:hAnsi="Arial" w:cs="Arial"/>
          <w:sz w:val="22"/>
          <w:szCs w:val="22"/>
        </w:rPr>
        <w:t xml:space="preserve"> </w:t>
      </w:r>
      <w:r w:rsidR="00301F88" w:rsidRPr="004320A3">
        <w:rPr>
          <w:rFonts w:ascii="Arial" w:hAnsi="Arial" w:cs="Arial"/>
          <w:sz w:val="22"/>
          <w:szCs w:val="22"/>
        </w:rPr>
        <w:t xml:space="preserve">in </w:t>
      </w:r>
      <w:r w:rsidR="00EA13DF" w:rsidRPr="004320A3">
        <w:rPr>
          <w:rFonts w:ascii="Arial" w:hAnsi="Arial" w:cs="Arial"/>
          <w:sz w:val="22"/>
          <w:szCs w:val="22"/>
        </w:rPr>
        <w:t>E</w:t>
      </w:r>
      <w:r w:rsidR="00301F88" w:rsidRPr="004320A3">
        <w:rPr>
          <w:rFonts w:ascii="Arial" w:hAnsi="Arial" w:cs="Arial"/>
          <w:sz w:val="22"/>
          <w:szCs w:val="22"/>
        </w:rPr>
        <w:t xml:space="preserve">xcel </w:t>
      </w:r>
      <w:r w:rsidR="000B4FDB" w:rsidRPr="004320A3">
        <w:rPr>
          <w:rFonts w:ascii="Arial" w:hAnsi="Arial" w:cs="Arial"/>
          <w:sz w:val="22"/>
          <w:szCs w:val="22"/>
        </w:rPr>
        <w:t xml:space="preserve">to analyze </w:t>
      </w:r>
      <w:r w:rsidR="00E10787">
        <w:rPr>
          <w:rFonts w:ascii="Arial" w:hAnsi="Arial" w:cs="Arial"/>
          <w:sz w:val="22"/>
          <w:szCs w:val="22"/>
        </w:rPr>
        <w:t>seasonal bird-foraging</w:t>
      </w:r>
      <w:r w:rsidR="000B4FDB" w:rsidRPr="004320A3">
        <w:rPr>
          <w:rFonts w:ascii="Arial" w:hAnsi="Arial" w:cs="Arial"/>
          <w:sz w:val="22"/>
          <w:szCs w:val="22"/>
        </w:rPr>
        <w:t xml:space="preserve">. </w:t>
      </w:r>
      <w:r w:rsidR="00D8716A" w:rsidRPr="004320A3">
        <w:rPr>
          <w:rFonts w:ascii="Arial" w:hAnsi="Arial" w:cs="Arial"/>
          <w:sz w:val="22"/>
          <w:szCs w:val="22"/>
        </w:rPr>
        <w:t>The data represent the numbers of birds found in trees, shrubs</w:t>
      </w:r>
      <w:r w:rsidR="00EA13DF" w:rsidRPr="004320A3">
        <w:rPr>
          <w:rFonts w:ascii="Arial" w:hAnsi="Arial" w:cs="Arial"/>
          <w:sz w:val="22"/>
          <w:szCs w:val="22"/>
        </w:rPr>
        <w:t>,</w:t>
      </w:r>
      <w:r w:rsidR="00D8716A" w:rsidRPr="004320A3">
        <w:rPr>
          <w:rFonts w:ascii="Arial" w:hAnsi="Arial" w:cs="Arial"/>
          <w:sz w:val="22"/>
          <w:szCs w:val="22"/>
        </w:rPr>
        <w:t xml:space="preserve"> and on the ground </w:t>
      </w:r>
      <w:r w:rsidR="00EA13DF" w:rsidRPr="004320A3">
        <w:rPr>
          <w:rFonts w:ascii="Arial" w:hAnsi="Arial" w:cs="Arial"/>
          <w:sz w:val="22"/>
          <w:szCs w:val="22"/>
        </w:rPr>
        <w:t xml:space="preserve">during </w:t>
      </w:r>
      <w:r w:rsidR="00D8716A" w:rsidRPr="004320A3">
        <w:rPr>
          <w:rFonts w:ascii="Arial" w:hAnsi="Arial" w:cs="Arial"/>
          <w:sz w:val="22"/>
          <w:szCs w:val="22"/>
        </w:rPr>
        <w:t xml:space="preserve">spring vs. fall. </w:t>
      </w:r>
    </w:p>
    <w:p w:rsidR="000B4FDB" w:rsidRPr="004320A3" w:rsidRDefault="000B4FDB">
      <w:pPr>
        <w:rPr>
          <w:rFonts w:ascii="Arial" w:hAnsi="Arial" w:cs="Arial"/>
          <w:sz w:val="22"/>
          <w:szCs w:val="22"/>
        </w:rPr>
      </w:pPr>
    </w:p>
    <w:p w:rsidR="000B4FDB" w:rsidRPr="004320A3" w:rsidRDefault="000B4FDB">
      <w:pPr>
        <w:rPr>
          <w:rFonts w:ascii="Arial" w:hAnsi="Arial" w:cs="Arial"/>
          <w:sz w:val="22"/>
          <w:szCs w:val="22"/>
        </w:rPr>
      </w:pPr>
      <w:r w:rsidRPr="004320A3">
        <w:rPr>
          <w:rFonts w:ascii="Arial" w:hAnsi="Arial" w:cs="Arial"/>
          <w:sz w:val="22"/>
          <w:szCs w:val="22"/>
        </w:rPr>
        <w:t>1</w:t>
      </w:r>
      <w:r w:rsidR="008551D5">
        <w:rPr>
          <w:rFonts w:ascii="Arial" w:hAnsi="Arial" w:cs="Arial"/>
          <w:sz w:val="22"/>
          <w:szCs w:val="22"/>
        </w:rPr>
        <w:t>2</w:t>
      </w:r>
      <w:r w:rsidRPr="004320A3">
        <w:rPr>
          <w:rFonts w:ascii="Arial" w:hAnsi="Arial" w:cs="Arial"/>
          <w:sz w:val="22"/>
          <w:szCs w:val="22"/>
        </w:rPr>
        <w:t>. What is your null hypothesis?</w:t>
      </w:r>
    </w:p>
    <w:p w:rsidR="000B4FDB" w:rsidRPr="004320A3" w:rsidRDefault="000B4FDB">
      <w:pPr>
        <w:rPr>
          <w:rFonts w:ascii="Arial" w:hAnsi="Arial" w:cs="Arial"/>
          <w:sz w:val="22"/>
          <w:szCs w:val="22"/>
        </w:rPr>
      </w:pPr>
    </w:p>
    <w:p w:rsidR="000B4FDB" w:rsidRPr="004320A3" w:rsidRDefault="000B4FDB">
      <w:pPr>
        <w:rPr>
          <w:rFonts w:ascii="Arial" w:hAnsi="Arial" w:cs="Arial"/>
          <w:sz w:val="22"/>
          <w:szCs w:val="22"/>
        </w:rPr>
      </w:pPr>
      <w:r w:rsidRPr="004320A3">
        <w:rPr>
          <w:rFonts w:ascii="Arial" w:hAnsi="Arial" w:cs="Arial"/>
          <w:sz w:val="22"/>
          <w:szCs w:val="22"/>
        </w:rPr>
        <w:t>1</w:t>
      </w:r>
      <w:r w:rsidR="008551D5">
        <w:rPr>
          <w:rFonts w:ascii="Arial" w:hAnsi="Arial" w:cs="Arial"/>
          <w:sz w:val="22"/>
          <w:szCs w:val="22"/>
        </w:rPr>
        <w:t>3</w:t>
      </w:r>
      <w:r w:rsidRPr="004320A3">
        <w:rPr>
          <w:rFonts w:ascii="Arial" w:hAnsi="Arial" w:cs="Arial"/>
          <w:sz w:val="22"/>
          <w:szCs w:val="22"/>
        </w:rPr>
        <w:t>. What is your research hypothesis?</w:t>
      </w:r>
    </w:p>
    <w:p w:rsidR="000B4FDB" w:rsidRPr="004320A3" w:rsidRDefault="000B4FDB">
      <w:pPr>
        <w:rPr>
          <w:rFonts w:ascii="Arial" w:hAnsi="Arial" w:cs="Arial"/>
          <w:sz w:val="22"/>
          <w:szCs w:val="22"/>
        </w:rPr>
      </w:pPr>
      <w:r w:rsidRPr="004320A3">
        <w:rPr>
          <w:rFonts w:ascii="Arial" w:hAnsi="Arial" w:cs="Arial"/>
          <w:sz w:val="22"/>
          <w:szCs w:val="22"/>
        </w:rPr>
        <w:t xml:space="preserve"> </w:t>
      </w:r>
    </w:p>
    <w:p w:rsidR="000B4FDB" w:rsidRPr="004320A3" w:rsidRDefault="000B4FDB" w:rsidP="000B4FDB">
      <w:pPr>
        <w:rPr>
          <w:rFonts w:ascii="Arial" w:hAnsi="Arial" w:cs="Arial"/>
          <w:sz w:val="22"/>
          <w:szCs w:val="22"/>
        </w:rPr>
      </w:pPr>
      <w:r w:rsidRPr="004320A3">
        <w:rPr>
          <w:rFonts w:ascii="Arial" w:hAnsi="Arial" w:cs="Arial"/>
          <w:sz w:val="22"/>
          <w:szCs w:val="22"/>
        </w:rPr>
        <w:t>1</w:t>
      </w:r>
      <w:r w:rsidR="008551D5">
        <w:rPr>
          <w:rFonts w:ascii="Arial" w:hAnsi="Arial" w:cs="Arial"/>
          <w:sz w:val="22"/>
          <w:szCs w:val="22"/>
        </w:rPr>
        <w:t>4</w:t>
      </w:r>
      <w:r w:rsidRPr="004320A3">
        <w:rPr>
          <w:rFonts w:ascii="Arial" w:hAnsi="Arial" w:cs="Arial"/>
          <w:sz w:val="22"/>
          <w:szCs w:val="22"/>
        </w:rPr>
        <w:t xml:space="preserve">. </w:t>
      </w:r>
      <w:r w:rsidR="00EA13DF" w:rsidRPr="004320A3">
        <w:rPr>
          <w:rFonts w:ascii="Arial" w:hAnsi="Arial" w:cs="Arial"/>
          <w:sz w:val="22"/>
          <w:szCs w:val="22"/>
        </w:rPr>
        <w:t>Y</w:t>
      </w:r>
      <w:r w:rsidR="00D238A0" w:rsidRPr="004320A3">
        <w:rPr>
          <w:rFonts w:ascii="Arial" w:hAnsi="Arial" w:cs="Arial"/>
          <w:sz w:val="22"/>
          <w:szCs w:val="22"/>
        </w:rPr>
        <w:t>our observed values are pasted below in the first table</w:t>
      </w:r>
      <w:r w:rsidR="00EA13DF" w:rsidRPr="004320A3">
        <w:rPr>
          <w:rFonts w:ascii="Arial" w:hAnsi="Arial" w:cs="Arial"/>
          <w:sz w:val="22"/>
          <w:szCs w:val="22"/>
        </w:rPr>
        <w:t>;</w:t>
      </w:r>
      <w:r w:rsidR="00D238A0" w:rsidRPr="004320A3">
        <w:rPr>
          <w:rFonts w:ascii="Arial" w:hAnsi="Arial" w:cs="Arial"/>
          <w:sz w:val="22"/>
          <w:szCs w:val="22"/>
        </w:rPr>
        <w:t xml:space="preserve"> fill in the </w:t>
      </w:r>
      <w:r w:rsidR="00EA13DF" w:rsidRPr="004320A3">
        <w:rPr>
          <w:rFonts w:ascii="Arial" w:hAnsi="Arial" w:cs="Arial"/>
          <w:sz w:val="22"/>
          <w:szCs w:val="22"/>
        </w:rPr>
        <w:t xml:space="preserve">second </w:t>
      </w:r>
      <w:r w:rsidR="00D238A0" w:rsidRPr="004320A3">
        <w:rPr>
          <w:rFonts w:ascii="Arial" w:hAnsi="Arial" w:cs="Arial"/>
          <w:sz w:val="22"/>
          <w:szCs w:val="22"/>
        </w:rPr>
        <w:t xml:space="preserve">table </w:t>
      </w:r>
      <w:r w:rsidR="00EA13DF" w:rsidRPr="004320A3">
        <w:rPr>
          <w:rFonts w:ascii="Arial" w:hAnsi="Arial" w:cs="Arial"/>
          <w:sz w:val="22"/>
          <w:szCs w:val="22"/>
        </w:rPr>
        <w:t xml:space="preserve">below </w:t>
      </w:r>
      <w:r w:rsidR="00D238A0" w:rsidRPr="004320A3">
        <w:rPr>
          <w:rFonts w:ascii="Arial" w:hAnsi="Arial" w:cs="Arial"/>
          <w:sz w:val="22"/>
          <w:szCs w:val="22"/>
        </w:rPr>
        <w:t>with expected values. Remember</w:t>
      </w:r>
      <w:r w:rsidR="00EA13DF" w:rsidRPr="004320A3">
        <w:rPr>
          <w:rFonts w:ascii="Arial" w:hAnsi="Arial" w:cs="Arial"/>
          <w:sz w:val="22"/>
          <w:szCs w:val="22"/>
        </w:rPr>
        <w:t>:</w:t>
      </w:r>
      <w:r w:rsidR="00D238A0" w:rsidRPr="004320A3">
        <w:rPr>
          <w:rFonts w:ascii="Arial" w:hAnsi="Arial" w:cs="Arial"/>
          <w:sz w:val="22"/>
          <w:szCs w:val="22"/>
        </w:rPr>
        <w:t xml:space="preserve"> to calculate an expected value for a contingency table you need to know each row and column total and the total sample size: Y-expected = (row total * column total)/grand total</w:t>
      </w:r>
    </w:p>
    <w:p w:rsidR="00D238A0" w:rsidRPr="004320A3" w:rsidRDefault="00D238A0" w:rsidP="000B4FDB">
      <w:pPr>
        <w:rPr>
          <w:rFonts w:ascii="Arial" w:hAnsi="Arial" w:cs="Arial"/>
          <w:sz w:val="22"/>
          <w:szCs w:val="22"/>
        </w:rPr>
      </w:pPr>
    </w:p>
    <w:tbl>
      <w:tblPr>
        <w:tblW w:w="794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0"/>
        <w:gridCol w:w="1480"/>
        <w:gridCol w:w="1540"/>
        <w:gridCol w:w="1780"/>
        <w:gridCol w:w="1780"/>
      </w:tblGrid>
      <w:tr w:rsidR="00D238A0" w:rsidRPr="004320A3" w:rsidTr="00D238A0">
        <w:trPr>
          <w:trHeight w:val="255"/>
        </w:trPr>
        <w:tc>
          <w:tcPr>
            <w:tcW w:w="1360" w:type="dxa"/>
            <w:shd w:val="clear" w:color="auto" w:fill="auto"/>
            <w:noWrap/>
            <w:vAlign w:val="bottom"/>
          </w:tcPr>
          <w:p w:rsidR="00D238A0" w:rsidRPr="004320A3" w:rsidRDefault="00D238A0">
            <w:pPr>
              <w:rPr>
                <w:rFonts w:ascii="Arial" w:hAnsi="Arial" w:cs="Arial"/>
                <w:sz w:val="22"/>
                <w:szCs w:val="22"/>
              </w:rPr>
            </w:pPr>
            <w:r w:rsidRPr="004320A3">
              <w:rPr>
                <w:rFonts w:ascii="Arial" w:hAnsi="Arial" w:cs="Arial"/>
                <w:sz w:val="22"/>
                <w:szCs w:val="22"/>
              </w:rPr>
              <w:t> Observed</w:t>
            </w:r>
          </w:p>
        </w:tc>
        <w:tc>
          <w:tcPr>
            <w:tcW w:w="148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 birds in trees</w:t>
            </w:r>
          </w:p>
        </w:tc>
        <w:tc>
          <w:tcPr>
            <w:tcW w:w="154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 birds in shrubs</w:t>
            </w:r>
          </w:p>
        </w:tc>
        <w:tc>
          <w:tcPr>
            <w:tcW w:w="178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 birds on ground</w:t>
            </w:r>
          </w:p>
        </w:tc>
        <w:tc>
          <w:tcPr>
            <w:tcW w:w="1780" w:type="dxa"/>
          </w:tcPr>
          <w:p w:rsidR="00D238A0" w:rsidRPr="004320A3" w:rsidRDefault="00D353EB">
            <w:pPr>
              <w:jc w:val="center"/>
              <w:rPr>
                <w:rFonts w:ascii="Arial" w:hAnsi="Arial" w:cs="Arial"/>
                <w:sz w:val="22"/>
                <w:szCs w:val="22"/>
              </w:rPr>
            </w:pPr>
            <w:r w:rsidRPr="004320A3">
              <w:rPr>
                <w:rFonts w:ascii="Arial" w:hAnsi="Arial" w:cs="Arial"/>
                <w:sz w:val="22"/>
                <w:szCs w:val="22"/>
              </w:rPr>
              <w:t xml:space="preserve">Row </w:t>
            </w:r>
            <w:r w:rsidR="00D238A0" w:rsidRPr="004320A3">
              <w:rPr>
                <w:rFonts w:ascii="Arial" w:hAnsi="Arial" w:cs="Arial"/>
                <w:sz w:val="22"/>
                <w:szCs w:val="22"/>
              </w:rPr>
              <w:t>Totals</w:t>
            </w:r>
          </w:p>
        </w:tc>
      </w:tr>
      <w:tr w:rsidR="00D238A0" w:rsidRPr="004320A3" w:rsidTr="00D238A0">
        <w:trPr>
          <w:trHeight w:val="255"/>
        </w:trPr>
        <w:tc>
          <w:tcPr>
            <w:tcW w:w="1360" w:type="dxa"/>
            <w:shd w:val="clear" w:color="auto" w:fill="auto"/>
            <w:noWrap/>
            <w:vAlign w:val="bottom"/>
          </w:tcPr>
          <w:p w:rsidR="00D238A0" w:rsidRPr="004320A3" w:rsidRDefault="00D238A0">
            <w:pPr>
              <w:rPr>
                <w:rFonts w:ascii="Arial" w:hAnsi="Arial" w:cs="Arial"/>
                <w:sz w:val="22"/>
                <w:szCs w:val="22"/>
              </w:rPr>
            </w:pPr>
            <w:r w:rsidRPr="004320A3">
              <w:rPr>
                <w:rFonts w:ascii="Arial" w:hAnsi="Arial" w:cs="Arial"/>
                <w:sz w:val="22"/>
                <w:szCs w:val="22"/>
              </w:rPr>
              <w:t>spring</w:t>
            </w:r>
          </w:p>
        </w:tc>
        <w:tc>
          <w:tcPr>
            <w:tcW w:w="148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30</w:t>
            </w:r>
          </w:p>
        </w:tc>
        <w:tc>
          <w:tcPr>
            <w:tcW w:w="154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20</w:t>
            </w:r>
          </w:p>
        </w:tc>
        <w:tc>
          <w:tcPr>
            <w:tcW w:w="178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9</w:t>
            </w:r>
          </w:p>
        </w:tc>
        <w:tc>
          <w:tcPr>
            <w:tcW w:w="1780" w:type="dxa"/>
          </w:tcPr>
          <w:p w:rsidR="00D238A0" w:rsidRPr="004320A3" w:rsidRDefault="00D238A0">
            <w:pPr>
              <w:jc w:val="center"/>
              <w:rPr>
                <w:rFonts w:ascii="Arial" w:hAnsi="Arial" w:cs="Arial"/>
                <w:sz w:val="22"/>
                <w:szCs w:val="22"/>
              </w:rPr>
            </w:pPr>
          </w:p>
        </w:tc>
      </w:tr>
      <w:tr w:rsidR="00D238A0" w:rsidRPr="004320A3" w:rsidTr="00D238A0">
        <w:trPr>
          <w:trHeight w:val="255"/>
        </w:trPr>
        <w:tc>
          <w:tcPr>
            <w:tcW w:w="1360" w:type="dxa"/>
            <w:shd w:val="clear" w:color="auto" w:fill="auto"/>
            <w:noWrap/>
            <w:vAlign w:val="bottom"/>
          </w:tcPr>
          <w:p w:rsidR="00D238A0" w:rsidRPr="004320A3" w:rsidRDefault="00D238A0">
            <w:pPr>
              <w:rPr>
                <w:rFonts w:ascii="Arial" w:hAnsi="Arial" w:cs="Arial"/>
                <w:sz w:val="22"/>
                <w:szCs w:val="22"/>
              </w:rPr>
            </w:pPr>
            <w:r w:rsidRPr="004320A3">
              <w:rPr>
                <w:rFonts w:ascii="Arial" w:hAnsi="Arial" w:cs="Arial"/>
                <w:sz w:val="22"/>
                <w:szCs w:val="22"/>
              </w:rPr>
              <w:t>fall</w:t>
            </w:r>
          </w:p>
        </w:tc>
        <w:tc>
          <w:tcPr>
            <w:tcW w:w="148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13</w:t>
            </w:r>
          </w:p>
        </w:tc>
        <w:tc>
          <w:tcPr>
            <w:tcW w:w="154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22</w:t>
            </w:r>
          </w:p>
        </w:tc>
        <w:tc>
          <w:tcPr>
            <w:tcW w:w="1780" w:type="dxa"/>
            <w:shd w:val="clear" w:color="auto" w:fill="auto"/>
            <w:noWrap/>
            <w:vAlign w:val="bottom"/>
          </w:tcPr>
          <w:p w:rsidR="00D238A0" w:rsidRPr="004320A3" w:rsidRDefault="00D238A0">
            <w:pPr>
              <w:jc w:val="center"/>
              <w:rPr>
                <w:rFonts w:ascii="Arial" w:hAnsi="Arial" w:cs="Arial"/>
                <w:sz w:val="22"/>
                <w:szCs w:val="22"/>
              </w:rPr>
            </w:pPr>
            <w:r w:rsidRPr="004320A3">
              <w:rPr>
                <w:rFonts w:ascii="Arial" w:hAnsi="Arial" w:cs="Arial"/>
                <w:sz w:val="22"/>
                <w:szCs w:val="22"/>
              </w:rPr>
              <w:t>26</w:t>
            </w:r>
          </w:p>
        </w:tc>
        <w:tc>
          <w:tcPr>
            <w:tcW w:w="1780" w:type="dxa"/>
          </w:tcPr>
          <w:p w:rsidR="00D238A0" w:rsidRPr="004320A3" w:rsidRDefault="00D238A0">
            <w:pPr>
              <w:jc w:val="center"/>
              <w:rPr>
                <w:rFonts w:ascii="Arial" w:hAnsi="Arial" w:cs="Arial"/>
                <w:sz w:val="22"/>
                <w:szCs w:val="22"/>
              </w:rPr>
            </w:pPr>
          </w:p>
        </w:tc>
      </w:tr>
      <w:tr w:rsidR="00D238A0" w:rsidRPr="004320A3" w:rsidTr="00D238A0">
        <w:trPr>
          <w:trHeight w:val="255"/>
        </w:trPr>
        <w:tc>
          <w:tcPr>
            <w:tcW w:w="1360" w:type="dxa"/>
            <w:shd w:val="clear" w:color="auto" w:fill="auto"/>
            <w:noWrap/>
            <w:vAlign w:val="bottom"/>
          </w:tcPr>
          <w:p w:rsidR="00D238A0" w:rsidRPr="004320A3" w:rsidRDefault="00D353EB">
            <w:pPr>
              <w:rPr>
                <w:rFonts w:ascii="Arial" w:hAnsi="Arial" w:cs="Arial"/>
                <w:sz w:val="22"/>
                <w:szCs w:val="22"/>
              </w:rPr>
            </w:pPr>
            <w:r w:rsidRPr="004320A3">
              <w:rPr>
                <w:rFonts w:ascii="Arial" w:hAnsi="Arial" w:cs="Arial"/>
                <w:sz w:val="22"/>
                <w:szCs w:val="22"/>
              </w:rPr>
              <w:t>Column</w:t>
            </w:r>
            <w:r w:rsidR="00D238A0" w:rsidRPr="004320A3">
              <w:rPr>
                <w:rFonts w:ascii="Arial" w:hAnsi="Arial" w:cs="Arial"/>
                <w:sz w:val="22"/>
                <w:szCs w:val="22"/>
              </w:rPr>
              <w:t xml:space="preserve"> Totals</w:t>
            </w:r>
          </w:p>
        </w:tc>
        <w:tc>
          <w:tcPr>
            <w:tcW w:w="1480" w:type="dxa"/>
            <w:shd w:val="clear" w:color="auto" w:fill="auto"/>
            <w:noWrap/>
            <w:vAlign w:val="bottom"/>
          </w:tcPr>
          <w:p w:rsidR="00D238A0" w:rsidRPr="004320A3" w:rsidRDefault="00D238A0">
            <w:pPr>
              <w:jc w:val="center"/>
              <w:rPr>
                <w:rFonts w:ascii="Arial" w:hAnsi="Arial" w:cs="Arial"/>
                <w:sz w:val="22"/>
                <w:szCs w:val="22"/>
              </w:rPr>
            </w:pPr>
          </w:p>
        </w:tc>
        <w:tc>
          <w:tcPr>
            <w:tcW w:w="1540" w:type="dxa"/>
            <w:shd w:val="clear" w:color="auto" w:fill="auto"/>
            <w:noWrap/>
            <w:vAlign w:val="bottom"/>
          </w:tcPr>
          <w:p w:rsidR="00D238A0" w:rsidRPr="004320A3" w:rsidRDefault="00D238A0">
            <w:pPr>
              <w:jc w:val="center"/>
              <w:rPr>
                <w:rFonts w:ascii="Arial" w:hAnsi="Arial" w:cs="Arial"/>
                <w:sz w:val="22"/>
                <w:szCs w:val="22"/>
              </w:rPr>
            </w:pPr>
          </w:p>
        </w:tc>
        <w:tc>
          <w:tcPr>
            <w:tcW w:w="1780" w:type="dxa"/>
            <w:shd w:val="clear" w:color="auto" w:fill="auto"/>
            <w:noWrap/>
            <w:vAlign w:val="bottom"/>
          </w:tcPr>
          <w:p w:rsidR="00D238A0" w:rsidRPr="004320A3" w:rsidRDefault="00D238A0">
            <w:pPr>
              <w:jc w:val="center"/>
              <w:rPr>
                <w:rFonts w:ascii="Arial" w:hAnsi="Arial" w:cs="Arial"/>
                <w:sz w:val="22"/>
                <w:szCs w:val="22"/>
              </w:rPr>
            </w:pPr>
          </w:p>
        </w:tc>
        <w:tc>
          <w:tcPr>
            <w:tcW w:w="1780" w:type="dxa"/>
          </w:tcPr>
          <w:p w:rsidR="00D238A0" w:rsidRPr="004320A3" w:rsidRDefault="00D238A0">
            <w:pPr>
              <w:jc w:val="center"/>
              <w:rPr>
                <w:rFonts w:ascii="Arial" w:hAnsi="Arial" w:cs="Arial"/>
                <w:sz w:val="22"/>
                <w:szCs w:val="22"/>
              </w:rPr>
            </w:pPr>
          </w:p>
        </w:tc>
      </w:tr>
    </w:tbl>
    <w:p w:rsidR="000B4FDB" w:rsidRPr="004320A3" w:rsidRDefault="000B4FDB" w:rsidP="000B4FDB">
      <w:pPr>
        <w:rPr>
          <w:rFonts w:ascii="Arial" w:hAnsi="Arial" w:cs="Arial"/>
          <w:sz w:val="22"/>
          <w:szCs w:val="22"/>
        </w:rPr>
      </w:pPr>
    </w:p>
    <w:tbl>
      <w:tblPr>
        <w:tblW w:w="6160" w:type="dxa"/>
        <w:tblInd w:w="97" w:type="dxa"/>
        <w:tblLook w:val="0000" w:firstRow="0" w:lastRow="0" w:firstColumn="0" w:lastColumn="0" w:noHBand="0" w:noVBand="0"/>
      </w:tblPr>
      <w:tblGrid>
        <w:gridCol w:w="1360"/>
        <w:gridCol w:w="1480"/>
        <w:gridCol w:w="1540"/>
        <w:gridCol w:w="1780"/>
      </w:tblGrid>
      <w:tr w:rsidR="00D238A0" w:rsidRPr="004320A3" w:rsidTr="00D238A0">
        <w:trPr>
          <w:trHeight w:val="255"/>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38A0" w:rsidRPr="004320A3" w:rsidRDefault="00D238A0" w:rsidP="00D238A0">
            <w:pPr>
              <w:rPr>
                <w:rFonts w:ascii="Arial" w:hAnsi="Arial" w:cs="Arial"/>
                <w:sz w:val="22"/>
                <w:szCs w:val="22"/>
              </w:rPr>
            </w:pPr>
            <w:r w:rsidRPr="004320A3">
              <w:rPr>
                <w:rFonts w:ascii="Arial" w:hAnsi="Arial" w:cs="Arial"/>
                <w:sz w:val="22"/>
                <w:szCs w:val="22"/>
              </w:rPr>
              <w:t> Expected</w:t>
            </w:r>
          </w:p>
        </w:tc>
        <w:tc>
          <w:tcPr>
            <w:tcW w:w="1480" w:type="dxa"/>
            <w:tcBorders>
              <w:top w:val="single" w:sz="4" w:space="0" w:color="auto"/>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r w:rsidRPr="004320A3">
              <w:rPr>
                <w:rFonts w:ascii="Arial" w:hAnsi="Arial" w:cs="Arial"/>
                <w:sz w:val="22"/>
                <w:szCs w:val="22"/>
              </w:rPr>
              <w:t># birds in trees</w:t>
            </w:r>
          </w:p>
        </w:tc>
        <w:tc>
          <w:tcPr>
            <w:tcW w:w="1540" w:type="dxa"/>
            <w:tcBorders>
              <w:top w:val="single" w:sz="4" w:space="0" w:color="auto"/>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r w:rsidRPr="004320A3">
              <w:rPr>
                <w:rFonts w:ascii="Arial" w:hAnsi="Arial" w:cs="Arial"/>
                <w:sz w:val="22"/>
                <w:szCs w:val="22"/>
              </w:rPr>
              <w:t># birds in shrubs</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r w:rsidRPr="004320A3">
              <w:rPr>
                <w:rFonts w:ascii="Arial" w:hAnsi="Arial" w:cs="Arial"/>
                <w:sz w:val="22"/>
                <w:szCs w:val="22"/>
              </w:rPr>
              <w:t># birds on ground</w:t>
            </w:r>
          </w:p>
        </w:tc>
      </w:tr>
      <w:tr w:rsidR="00D238A0" w:rsidRPr="004320A3" w:rsidTr="00D238A0">
        <w:trPr>
          <w:trHeight w:val="255"/>
        </w:trPr>
        <w:tc>
          <w:tcPr>
            <w:tcW w:w="1360" w:type="dxa"/>
            <w:tcBorders>
              <w:top w:val="nil"/>
              <w:left w:val="single" w:sz="4" w:space="0" w:color="auto"/>
              <w:bottom w:val="single" w:sz="4" w:space="0" w:color="auto"/>
              <w:right w:val="single" w:sz="4" w:space="0" w:color="auto"/>
            </w:tcBorders>
            <w:shd w:val="clear" w:color="auto" w:fill="auto"/>
            <w:noWrap/>
            <w:vAlign w:val="bottom"/>
          </w:tcPr>
          <w:p w:rsidR="00D238A0" w:rsidRPr="004320A3" w:rsidRDefault="00D238A0" w:rsidP="00D238A0">
            <w:pPr>
              <w:rPr>
                <w:rFonts w:ascii="Arial" w:hAnsi="Arial" w:cs="Arial"/>
                <w:sz w:val="22"/>
                <w:szCs w:val="22"/>
              </w:rPr>
            </w:pPr>
            <w:r w:rsidRPr="004320A3">
              <w:rPr>
                <w:rFonts w:ascii="Arial" w:hAnsi="Arial" w:cs="Arial"/>
                <w:sz w:val="22"/>
                <w:szCs w:val="22"/>
              </w:rPr>
              <w:t>spring</w:t>
            </w:r>
          </w:p>
        </w:tc>
        <w:tc>
          <w:tcPr>
            <w:tcW w:w="1480" w:type="dxa"/>
            <w:tcBorders>
              <w:top w:val="nil"/>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p>
        </w:tc>
        <w:tc>
          <w:tcPr>
            <w:tcW w:w="1540" w:type="dxa"/>
            <w:tcBorders>
              <w:top w:val="nil"/>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p>
        </w:tc>
        <w:tc>
          <w:tcPr>
            <w:tcW w:w="1780" w:type="dxa"/>
            <w:tcBorders>
              <w:top w:val="nil"/>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p>
        </w:tc>
      </w:tr>
      <w:tr w:rsidR="00D238A0" w:rsidRPr="004320A3" w:rsidTr="00D238A0">
        <w:trPr>
          <w:trHeight w:val="255"/>
        </w:trPr>
        <w:tc>
          <w:tcPr>
            <w:tcW w:w="1360" w:type="dxa"/>
            <w:tcBorders>
              <w:top w:val="nil"/>
              <w:left w:val="single" w:sz="4" w:space="0" w:color="auto"/>
              <w:bottom w:val="single" w:sz="4" w:space="0" w:color="auto"/>
              <w:right w:val="single" w:sz="4" w:space="0" w:color="auto"/>
            </w:tcBorders>
            <w:shd w:val="clear" w:color="auto" w:fill="auto"/>
            <w:noWrap/>
            <w:vAlign w:val="bottom"/>
          </w:tcPr>
          <w:p w:rsidR="00D238A0" w:rsidRPr="004320A3" w:rsidRDefault="00D238A0" w:rsidP="00D238A0">
            <w:pPr>
              <w:rPr>
                <w:rFonts w:ascii="Arial" w:hAnsi="Arial" w:cs="Arial"/>
                <w:sz w:val="22"/>
                <w:szCs w:val="22"/>
              </w:rPr>
            </w:pPr>
            <w:r w:rsidRPr="004320A3">
              <w:rPr>
                <w:rFonts w:ascii="Arial" w:hAnsi="Arial" w:cs="Arial"/>
                <w:sz w:val="22"/>
                <w:szCs w:val="22"/>
              </w:rPr>
              <w:t>fall</w:t>
            </w:r>
          </w:p>
        </w:tc>
        <w:tc>
          <w:tcPr>
            <w:tcW w:w="1480" w:type="dxa"/>
            <w:tcBorders>
              <w:top w:val="nil"/>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p>
        </w:tc>
        <w:tc>
          <w:tcPr>
            <w:tcW w:w="1540" w:type="dxa"/>
            <w:tcBorders>
              <w:top w:val="nil"/>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p>
        </w:tc>
        <w:tc>
          <w:tcPr>
            <w:tcW w:w="1780" w:type="dxa"/>
            <w:tcBorders>
              <w:top w:val="nil"/>
              <w:left w:val="nil"/>
              <w:bottom w:val="single" w:sz="4" w:space="0" w:color="auto"/>
              <w:right w:val="single" w:sz="4" w:space="0" w:color="auto"/>
            </w:tcBorders>
            <w:shd w:val="clear" w:color="auto" w:fill="auto"/>
            <w:noWrap/>
            <w:vAlign w:val="bottom"/>
          </w:tcPr>
          <w:p w:rsidR="00D238A0" w:rsidRPr="004320A3" w:rsidRDefault="00D238A0" w:rsidP="00D238A0">
            <w:pPr>
              <w:jc w:val="center"/>
              <w:rPr>
                <w:rFonts w:ascii="Arial" w:hAnsi="Arial" w:cs="Arial"/>
                <w:sz w:val="22"/>
                <w:szCs w:val="22"/>
              </w:rPr>
            </w:pPr>
          </w:p>
        </w:tc>
      </w:tr>
    </w:tbl>
    <w:p w:rsidR="000B4FDB" w:rsidRPr="004320A3" w:rsidRDefault="000B4FDB" w:rsidP="000B4FDB">
      <w:pPr>
        <w:rPr>
          <w:rFonts w:ascii="Arial" w:hAnsi="Arial" w:cs="Arial"/>
          <w:sz w:val="22"/>
          <w:szCs w:val="22"/>
        </w:rPr>
      </w:pPr>
    </w:p>
    <w:p w:rsidR="000B4FDB" w:rsidRPr="004320A3" w:rsidRDefault="000B4FDB" w:rsidP="000B4FDB">
      <w:pPr>
        <w:rPr>
          <w:rFonts w:ascii="Arial" w:hAnsi="Arial" w:cs="Arial"/>
          <w:sz w:val="22"/>
          <w:szCs w:val="22"/>
        </w:rPr>
      </w:pPr>
      <w:r w:rsidRPr="004320A3">
        <w:rPr>
          <w:rFonts w:ascii="Arial" w:hAnsi="Arial" w:cs="Arial"/>
          <w:sz w:val="22"/>
          <w:szCs w:val="22"/>
        </w:rPr>
        <w:t>1</w:t>
      </w:r>
      <w:r w:rsidR="008551D5">
        <w:rPr>
          <w:rFonts w:ascii="Arial" w:hAnsi="Arial" w:cs="Arial"/>
          <w:sz w:val="22"/>
          <w:szCs w:val="22"/>
        </w:rPr>
        <w:t>5</w:t>
      </w:r>
      <w:r w:rsidRPr="004320A3">
        <w:rPr>
          <w:rFonts w:ascii="Arial" w:hAnsi="Arial" w:cs="Arial"/>
          <w:sz w:val="22"/>
          <w:szCs w:val="22"/>
        </w:rPr>
        <w:t xml:space="preserve">. Calculate your </w:t>
      </w:r>
      <w:r w:rsidR="00A77F29" w:rsidRPr="004320A3">
        <w:rPr>
          <w:rFonts w:ascii="Arial" w:hAnsi="Arial" w:cs="Arial"/>
          <w:sz w:val="22"/>
          <w:szCs w:val="22"/>
        </w:rPr>
        <w:t>c</w:t>
      </w:r>
      <w:r w:rsidRPr="004320A3">
        <w:rPr>
          <w:rFonts w:ascii="Arial" w:hAnsi="Arial" w:cs="Arial"/>
          <w:sz w:val="22"/>
          <w:szCs w:val="22"/>
        </w:rPr>
        <w:t>hi-square statistic</w:t>
      </w:r>
      <w:r w:rsidR="00D238A0" w:rsidRPr="004320A3">
        <w:rPr>
          <w:rFonts w:ascii="Arial" w:hAnsi="Arial" w:cs="Arial"/>
          <w:sz w:val="22"/>
          <w:szCs w:val="22"/>
        </w:rPr>
        <w:t xml:space="preserve"> by comparing the observed vs. expected values for each cell</w:t>
      </w:r>
      <w:r w:rsidRPr="004320A3">
        <w:rPr>
          <w:rFonts w:ascii="Arial" w:hAnsi="Arial" w:cs="Arial"/>
          <w:sz w:val="22"/>
          <w:szCs w:val="22"/>
        </w:rPr>
        <w:t>:</w:t>
      </w:r>
    </w:p>
    <w:p w:rsidR="000B4FDB" w:rsidRPr="004320A3" w:rsidRDefault="000B4FDB" w:rsidP="000B4FDB">
      <w:pPr>
        <w:rPr>
          <w:rFonts w:ascii="Arial" w:hAnsi="Arial" w:cs="Arial"/>
          <w:sz w:val="22"/>
          <w:szCs w:val="22"/>
        </w:rPr>
      </w:pPr>
    </w:p>
    <w:p w:rsidR="000B4FDB" w:rsidRPr="004320A3" w:rsidRDefault="000B4FDB" w:rsidP="000B4FDB">
      <w:pPr>
        <w:rPr>
          <w:rFonts w:ascii="Arial" w:hAnsi="Arial" w:cs="Arial"/>
          <w:sz w:val="22"/>
          <w:szCs w:val="22"/>
        </w:rPr>
      </w:pPr>
      <w:r w:rsidRPr="004320A3">
        <w:rPr>
          <w:rFonts w:ascii="Arial" w:hAnsi="Arial" w:cs="Arial"/>
          <w:sz w:val="22"/>
          <w:szCs w:val="22"/>
        </w:rPr>
        <w:t>1</w:t>
      </w:r>
      <w:r w:rsidR="008551D5">
        <w:rPr>
          <w:rFonts w:ascii="Arial" w:hAnsi="Arial" w:cs="Arial"/>
          <w:sz w:val="22"/>
          <w:szCs w:val="22"/>
        </w:rPr>
        <w:t>6</w:t>
      </w:r>
      <w:r w:rsidRPr="004320A3">
        <w:rPr>
          <w:rFonts w:ascii="Arial" w:hAnsi="Arial" w:cs="Arial"/>
          <w:sz w:val="22"/>
          <w:szCs w:val="22"/>
        </w:rPr>
        <w:t xml:space="preserve">. What is your critical </w:t>
      </w:r>
      <w:r w:rsidR="00A77F29" w:rsidRPr="004320A3">
        <w:rPr>
          <w:rFonts w:ascii="Arial" w:hAnsi="Arial" w:cs="Arial"/>
          <w:sz w:val="22"/>
          <w:szCs w:val="22"/>
        </w:rPr>
        <w:t>c</w:t>
      </w:r>
      <w:r w:rsidRPr="004320A3">
        <w:rPr>
          <w:rFonts w:ascii="Arial" w:hAnsi="Arial" w:cs="Arial"/>
          <w:sz w:val="22"/>
          <w:szCs w:val="22"/>
        </w:rPr>
        <w:t xml:space="preserve">hi-square (from table)? </w:t>
      </w:r>
    </w:p>
    <w:p w:rsidR="000B4FDB" w:rsidRPr="004320A3" w:rsidRDefault="000B4FDB" w:rsidP="000B4FDB">
      <w:pPr>
        <w:rPr>
          <w:rFonts w:ascii="Arial" w:hAnsi="Arial" w:cs="Arial"/>
          <w:sz w:val="22"/>
          <w:szCs w:val="22"/>
        </w:rPr>
      </w:pPr>
    </w:p>
    <w:p w:rsidR="000B4FDB" w:rsidRPr="004320A3" w:rsidRDefault="000B4FDB" w:rsidP="000B4FDB">
      <w:pPr>
        <w:rPr>
          <w:rFonts w:ascii="Arial" w:hAnsi="Arial" w:cs="Arial"/>
          <w:sz w:val="22"/>
          <w:szCs w:val="22"/>
        </w:rPr>
      </w:pPr>
      <w:r w:rsidRPr="004320A3">
        <w:rPr>
          <w:rFonts w:ascii="Arial" w:hAnsi="Arial" w:cs="Arial"/>
          <w:sz w:val="22"/>
          <w:szCs w:val="22"/>
        </w:rPr>
        <w:t>1</w:t>
      </w:r>
      <w:r w:rsidR="008551D5">
        <w:rPr>
          <w:rFonts w:ascii="Arial" w:hAnsi="Arial" w:cs="Arial"/>
          <w:sz w:val="22"/>
          <w:szCs w:val="22"/>
        </w:rPr>
        <w:t>7</w:t>
      </w:r>
      <w:r w:rsidRPr="004320A3">
        <w:rPr>
          <w:rFonts w:ascii="Arial" w:hAnsi="Arial" w:cs="Arial"/>
          <w:sz w:val="22"/>
          <w:szCs w:val="22"/>
        </w:rPr>
        <w:t xml:space="preserve">. What are the degrees of freedom?  </w:t>
      </w:r>
    </w:p>
    <w:p w:rsidR="000B4FDB" w:rsidRPr="004320A3" w:rsidRDefault="000B4FDB" w:rsidP="000B4FDB">
      <w:pPr>
        <w:rPr>
          <w:rFonts w:ascii="Arial" w:hAnsi="Arial" w:cs="Arial"/>
          <w:sz w:val="22"/>
          <w:szCs w:val="22"/>
        </w:rPr>
      </w:pPr>
    </w:p>
    <w:p w:rsidR="000B4FDB" w:rsidRPr="004320A3" w:rsidRDefault="008551D5" w:rsidP="000B4FDB">
      <w:pPr>
        <w:rPr>
          <w:rFonts w:ascii="Arial" w:hAnsi="Arial" w:cs="Arial"/>
          <w:sz w:val="22"/>
          <w:szCs w:val="22"/>
        </w:rPr>
      </w:pPr>
      <w:r>
        <w:rPr>
          <w:rFonts w:ascii="Arial" w:hAnsi="Arial" w:cs="Arial"/>
          <w:sz w:val="22"/>
          <w:szCs w:val="22"/>
        </w:rPr>
        <w:t>18</w:t>
      </w:r>
      <w:r w:rsidR="000B4FDB" w:rsidRPr="004320A3">
        <w:rPr>
          <w:rFonts w:ascii="Arial" w:hAnsi="Arial" w:cs="Arial"/>
          <w:sz w:val="22"/>
          <w:szCs w:val="22"/>
        </w:rPr>
        <w:t xml:space="preserve">. Do you reject your null hypothesis? </w:t>
      </w:r>
    </w:p>
    <w:p w:rsidR="000B4FDB" w:rsidRPr="004320A3" w:rsidRDefault="000B4FDB" w:rsidP="000B4FDB">
      <w:pPr>
        <w:rPr>
          <w:rFonts w:ascii="Arial" w:hAnsi="Arial" w:cs="Arial"/>
          <w:sz w:val="22"/>
          <w:szCs w:val="22"/>
        </w:rPr>
      </w:pPr>
    </w:p>
    <w:p w:rsidR="000B4FDB" w:rsidRPr="004320A3" w:rsidRDefault="008551D5" w:rsidP="000B4FDB">
      <w:pPr>
        <w:rPr>
          <w:rFonts w:ascii="Arial" w:hAnsi="Arial" w:cs="Arial"/>
          <w:sz w:val="22"/>
          <w:szCs w:val="22"/>
        </w:rPr>
      </w:pPr>
      <w:r>
        <w:rPr>
          <w:rFonts w:ascii="Arial" w:hAnsi="Arial" w:cs="Arial"/>
          <w:sz w:val="22"/>
          <w:szCs w:val="22"/>
        </w:rPr>
        <w:t>19</w:t>
      </w:r>
      <w:r w:rsidR="000B4FDB" w:rsidRPr="004320A3">
        <w:rPr>
          <w:rFonts w:ascii="Arial" w:hAnsi="Arial" w:cs="Arial"/>
          <w:sz w:val="22"/>
          <w:szCs w:val="22"/>
        </w:rPr>
        <w:t>. Interpret your results:</w:t>
      </w:r>
    </w:p>
    <w:p w:rsidR="000B4FDB" w:rsidRPr="004320A3" w:rsidRDefault="000B4FDB">
      <w:pPr>
        <w:rPr>
          <w:rFonts w:ascii="Arial" w:hAnsi="Arial" w:cs="Arial"/>
          <w:sz w:val="22"/>
          <w:szCs w:val="22"/>
        </w:rPr>
      </w:pPr>
    </w:p>
    <w:p w:rsidR="00D7307F" w:rsidRPr="004320A3" w:rsidRDefault="00EA13DF">
      <w:pPr>
        <w:rPr>
          <w:rFonts w:ascii="Arial" w:hAnsi="Arial" w:cs="Arial"/>
          <w:sz w:val="22"/>
          <w:szCs w:val="22"/>
        </w:rPr>
      </w:pPr>
      <w:r w:rsidRPr="004320A3">
        <w:rPr>
          <w:rFonts w:ascii="Arial" w:hAnsi="Arial" w:cs="Arial"/>
          <w:sz w:val="22"/>
          <w:szCs w:val="22"/>
        </w:rPr>
        <w:t xml:space="preserve">Paste the data from </w:t>
      </w:r>
      <w:r w:rsidR="000B4FDB" w:rsidRPr="004320A3">
        <w:rPr>
          <w:rFonts w:ascii="Arial" w:hAnsi="Arial" w:cs="Arial"/>
          <w:sz w:val="22"/>
          <w:szCs w:val="22"/>
        </w:rPr>
        <w:t>the worksheet labeled “bird data”</w:t>
      </w:r>
      <w:r w:rsidRPr="004320A3">
        <w:rPr>
          <w:rFonts w:ascii="Arial" w:hAnsi="Arial" w:cs="Arial"/>
          <w:sz w:val="22"/>
          <w:szCs w:val="22"/>
        </w:rPr>
        <w:t xml:space="preserve"> </w:t>
      </w:r>
      <w:r w:rsidR="000B4FDB" w:rsidRPr="004320A3">
        <w:rPr>
          <w:rFonts w:ascii="Arial" w:hAnsi="Arial" w:cs="Arial"/>
          <w:sz w:val="22"/>
          <w:szCs w:val="22"/>
        </w:rPr>
        <w:t>into JMP. Using the “Fit Y by X” function, enter forage as your Y variable and season as your X variable</w:t>
      </w:r>
      <w:r w:rsidR="00D42ED9" w:rsidRPr="004320A3">
        <w:rPr>
          <w:rFonts w:ascii="Arial" w:hAnsi="Arial" w:cs="Arial"/>
          <w:sz w:val="22"/>
          <w:szCs w:val="22"/>
        </w:rPr>
        <w:t xml:space="preserve"> (because forage location is likely to depend on the season, the season does not depend on where birds forage, right?!)</w:t>
      </w:r>
      <w:r w:rsidR="000B4FDB" w:rsidRPr="004320A3">
        <w:rPr>
          <w:rFonts w:ascii="Arial" w:hAnsi="Arial" w:cs="Arial"/>
          <w:sz w:val="22"/>
          <w:szCs w:val="22"/>
        </w:rPr>
        <w:t xml:space="preserve">. </w:t>
      </w:r>
    </w:p>
    <w:p w:rsidR="000B4FDB" w:rsidRPr="004320A3" w:rsidRDefault="000B4FDB">
      <w:pPr>
        <w:rPr>
          <w:rFonts w:ascii="Arial" w:hAnsi="Arial" w:cs="Arial"/>
          <w:sz w:val="22"/>
          <w:szCs w:val="22"/>
        </w:rPr>
      </w:pPr>
    </w:p>
    <w:p w:rsidR="00D8716A" w:rsidRPr="004320A3" w:rsidRDefault="008551D5" w:rsidP="00D8716A">
      <w:pPr>
        <w:rPr>
          <w:rFonts w:ascii="Arial" w:hAnsi="Arial" w:cs="Arial"/>
          <w:sz w:val="22"/>
          <w:szCs w:val="22"/>
        </w:rPr>
      </w:pPr>
      <w:r>
        <w:rPr>
          <w:rFonts w:ascii="Arial" w:hAnsi="Arial" w:cs="Arial"/>
          <w:sz w:val="22"/>
          <w:szCs w:val="22"/>
        </w:rPr>
        <w:t>20</w:t>
      </w:r>
      <w:r w:rsidR="000B4FDB" w:rsidRPr="004320A3">
        <w:rPr>
          <w:rFonts w:ascii="Arial" w:hAnsi="Arial" w:cs="Arial"/>
          <w:sz w:val="22"/>
          <w:szCs w:val="22"/>
        </w:rPr>
        <w:t xml:space="preserve">. </w:t>
      </w:r>
      <w:r w:rsidR="00D8716A" w:rsidRPr="004320A3">
        <w:rPr>
          <w:rFonts w:ascii="Arial" w:hAnsi="Arial" w:cs="Arial"/>
          <w:sz w:val="22"/>
          <w:szCs w:val="22"/>
        </w:rPr>
        <w:t xml:space="preserve">Do your </w:t>
      </w:r>
      <w:proofErr w:type="spellStart"/>
      <w:r w:rsidR="00A77F29" w:rsidRPr="004320A3">
        <w:rPr>
          <w:rFonts w:ascii="Arial" w:hAnsi="Arial" w:cs="Arial"/>
          <w:sz w:val="22"/>
          <w:szCs w:val="22"/>
        </w:rPr>
        <w:t>dfs</w:t>
      </w:r>
      <w:proofErr w:type="spellEnd"/>
      <w:r w:rsidR="00A77F29" w:rsidRPr="004320A3">
        <w:rPr>
          <w:rFonts w:ascii="Arial" w:hAnsi="Arial" w:cs="Arial"/>
          <w:sz w:val="22"/>
          <w:szCs w:val="22"/>
        </w:rPr>
        <w:t xml:space="preserve"> (degrees of freedom) </w:t>
      </w:r>
      <w:r w:rsidR="00D8716A" w:rsidRPr="004320A3">
        <w:rPr>
          <w:rFonts w:ascii="Arial" w:hAnsi="Arial" w:cs="Arial"/>
          <w:sz w:val="22"/>
          <w:szCs w:val="22"/>
        </w:rPr>
        <w:t xml:space="preserve">and </w:t>
      </w:r>
      <w:r w:rsidR="00A77F29" w:rsidRPr="004320A3">
        <w:rPr>
          <w:rFonts w:ascii="Arial" w:hAnsi="Arial" w:cs="Arial"/>
          <w:sz w:val="22"/>
          <w:szCs w:val="22"/>
        </w:rPr>
        <w:t>c</w:t>
      </w:r>
      <w:r w:rsidR="00D8716A" w:rsidRPr="004320A3">
        <w:rPr>
          <w:rFonts w:ascii="Arial" w:hAnsi="Arial" w:cs="Arial"/>
          <w:sz w:val="22"/>
          <w:szCs w:val="22"/>
        </w:rPr>
        <w:t>hi-square match the JMP output?</w:t>
      </w:r>
      <w:r w:rsidR="00EA13DF" w:rsidRPr="004320A3">
        <w:rPr>
          <w:rFonts w:ascii="Arial" w:hAnsi="Arial" w:cs="Arial"/>
          <w:sz w:val="22"/>
          <w:szCs w:val="22"/>
        </w:rPr>
        <w:t xml:space="preserve">  If not, </w:t>
      </w:r>
      <w:r w:rsidR="00A91619" w:rsidRPr="004320A3">
        <w:rPr>
          <w:rFonts w:ascii="Arial" w:hAnsi="Arial" w:cs="Arial"/>
          <w:sz w:val="22"/>
          <w:szCs w:val="22"/>
        </w:rPr>
        <w:t>try to figure out where you went wrong</w:t>
      </w:r>
      <w:r w:rsidR="00EA13DF" w:rsidRPr="004320A3">
        <w:rPr>
          <w:rFonts w:ascii="Arial" w:hAnsi="Arial" w:cs="Arial"/>
          <w:sz w:val="22"/>
          <w:szCs w:val="22"/>
        </w:rPr>
        <w:t>.</w:t>
      </w:r>
    </w:p>
    <w:p w:rsidR="000B4FDB" w:rsidRPr="004320A3" w:rsidRDefault="000B4FDB" w:rsidP="000B4FDB">
      <w:pPr>
        <w:rPr>
          <w:rFonts w:ascii="Arial" w:hAnsi="Arial" w:cs="Arial"/>
          <w:sz w:val="22"/>
          <w:szCs w:val="22"/>
        </w:rPr>
      </w:pPr>
    </w:p>
    <w:p w:rsidR="005610B7" w:rsidRDefault="005610B7">
      <w:pPr>
        <w:rPr>
          <w:rFonts w:ascii="Arial" w:hAnsi="Arial" w:cs="Arial"/>
          <w:sz w:val="22"/>
          <w:szCs w:val="22"/>
        </w:rPr>
      </w:pPr>
      <w:r>
        <w:rPr>
          <w:rFonts w:ascii="Arial" w:hAnsi="Arial" w:cs="Arial"/>
          <w:sz w:val="22"/>
          <w:szCs w:val="22"/>
        </w:rPr>
        <w:br w:type="page"/>
      </w:r>
    </w:p>
    <w:p w:rsidR="005610B7" w:rsidRPr="005610B7" w:rsidRDefault="005610B7" w:rsidP="000B4FDB">
      <w:pPr>
        <w:rPr>
          <w:rFonts w:ascii="Arial" w:hAnsi="Arial" w:cs="Arial"/>
          <w:b/>
          <w:sz w:val="22"/>
          <w:szCs w:val="22"/>
          <w:u w:val="single"/>
        </w:rPr>
      </w:pPr>
      <w:r w:rsidRPr="005610B7">
        <w:rPr>
          <w:rFonts w:ascii="Arial" w:hAnsi="Arial" w:cs="Arial"/>
          <w:b/>
          <w:sz w:val="22"/>
          <w:szCs w:val="22"/>
          <w:u w:val="single"/>
        </w:rPr>
        <w:lastRenderedPageBreak/>
        <w:t>Problem 4:  Species-</w:t>
      </w:r>
      <w:proofErr w:type="spellStart"/>
      <w:r w:rsidRPr="005610B7">
        <w:rPr>
          <w:rFonts w:ascii="Arial" w:hAnsi="Arial" w:cs="Arial"/>
          <w:b/>
          <w:sz w:val="22"/>
          <w:szCs w:val="22"/>
          <w:u w:val="single"/>
        </w:rPr>
        <w:t>AgeClass</w:t>
      </w:r>
      <w:proofErr w:type="spellEnd"/>
      <w:r w:rsidRPr="005610B7">
        <w:rPr>
          <w:rFonts w:ascii="Arial" w:hAnsi="Arial" w:cs="Arial"/>
          <w:b/>
          <w:sz w:val="22"/>
          <w:szCs w:val="22"/>
          <w:u w:val="single"/>
        </w:rPr>
        <w:t xml:space="preserve"> association data from the 1kcs.</w:t>
      </w:r>
    </w:p>
    <w:p w:rsidR="005610B7" w:rsidRDefault="007D6BE6" w:rsidP="000B4FDB">
      <w:pPr>
        <w:rPr>
          <w:rFonts w:ascii="Arial" w:hAnsi="Arial" w:cs="Arial"/>
          <w:sz w:val="22"/>
          <w:szCs w:val="22"/>
        </w:rPr>
      </w:pPr>
      <w:r w:rsidRPr="004320A3">
        <w:rPr>
          <w:rFonts w:ascii="Arial" w:hAnsi="Arial" w:cs="Arial"/>
          <w:sz w:val="22"/>
          <w:szCs w:val="22"/>
        </w:rPr>
        <w:t>F</w:t>
      </w:r>
      <w:r w:rsidR="005610B7">
        <w:rPr>
          <w:rFonts w:ascii="Arial" w:hAnsi="Arial" w:cs="Arial"/>
          <w:sz w:val="22"/>
          <w:szCs w:val="22"/>
        </w:rPr>
        <w:t xml:space="preserve">inally, we will </w:t>
      </w:r>
      <w:r w:rsidRPr="004320A3">
        <w:rPr>
          <w:rFonts w:ascii="Arial" w:hAnsi="Arial" w:cs="Arial"/>
          <w:sz w:val="22"/>
          <w:szCs w:val="22"/>
        </w:rPr>
        <w:t xml:space="preserve">analyze the </w:t>
      </w:r>
      <w:r w:rsidR="005610B7">
        <w:rPr>
          <w:rFonts w:ascii="Arial" w:hAnsi="Arial" w:cs="Arial"/>
          <w:sz w:val="22"/>
          <w:szCs w:val="22"/>
        </w:rPr>
        <w:t xml:space="preserve">association of Species and Age Class for the 1kcs.  You can use either the contingency table method or JMP to determine if Age Class and Species are associated.  This is a harder problem because you are being asked to take the data spreadsheet (see </w:t>
      </w:r>
      <w:r w:rsidR="006F3A25">
        <w:rPr>
          <w:rFonts w:ascii="Arial" w:hAnsi="Arial" w:cs="Arial"/>
          <w:sz w:val="22"/>
          <w:szCs w:val="22"/>
        </w:rPr>
        <w:t xml:space="preserve">the worksheet: </w:t>
      </w:r>
      <w:r w:rsidR="006F3A25" w:rsidRPr="006F3A25">
        <w:rPr>
          <w:rFonts w:ascii="Arial" w:hAnsi="Arial" w:cs="Arial"/>
          <w:sz w:val="22"/>
          <w:szCs w:val="22"/>
        </w:rPr>
        <w:t>1kcsSpeciesSite</w:t>
      </w:r>
      <w:r w:rsidR="006F3A25">
        <w:rPr>
          <w:rFonts w:ascii="Arial" w:hAnsi="Arial" w:cs="Arial"/>
          <w:sz w:val="22"/>
          <w:szCs w:val="22"/>
        </w:rPr>
        <w:t>).</w:t>
      </w:r>
    </w:p>
    <w:p w:rsidR="006F3A25" w:rsidRDefault="006F3A25" w:rsidP="000B4FDB">
      <w:pPr>
        <w:rPr>
          <w:rFonts w:ascii="Arial" w:hAnsi="Arial" w:cs="Arial"/>
          <w:sz w:val="22"/>
          <w:szCs w:val="22"/>
        </w:rPr>
      </w:pPr>
    </w:p>
    <w:p w:rsidR="006F3A25" w:rsidRDefault="006F3A25" w:rsidP="000B4FDB">
      <w:pPr>
        <w:rPr>
          <w:rFonts w:ascii="Arial" w:hAnsi="Arial" w:cs="Arial"/>
          <w:sz w:val="22"/>
          <w:szCs w:val="22"/>
        </w:rPr>
      </w:pPr>
      <w:r>
        <w:rPr>
          <w:rFonts w:ascii="Arial" w:hAnsi="Arial" w:cs="Arial"/>
          <w:sz w:val="22"/>
          <w:szCs w:val="22"/>
        </w:rPr>
        <w:t>21. First, state your null and alternative hypotheses:</w:t>
      </w:r>
    </w:p>
    <w:p w:rsidR="006F3A25" w:rsidRDefault="006F3A25" w:rsidP="000B4FDB">
      <w:pPr>
        <w:rPr>
          <w:rFonts w:ascii="Arial" w:hAnsi="Arial" w:cs="Arial"/>
          <w:sz w:val="22"/>
          <w:szCs w:val="22"/>
        </w:rPr>
      </w:pPr>
    </w:p>
    <w:p w:rsidR="006F3A25" w:rsidRDefault="006F3A25" w:rsidP="006F3A25">
      <w:pPr>
        <w:rPr>
          <w:rFonts w:ascii="Arial" w:hAnsi="Arial" w:cs="Arial"/>
          <w:sz w:val="22"/>
          <w:szCs w:val="22"/>
        </w:rPr>
      </w:pPr>
    </w:p>
    <w:p w:rsidR="006F3A25" w:rsidRDefault="006F3A25" w:rsidP="006F3A25">
      <w:pPr>
        <w:rPr>
          <w:rFonts w:ascii="Arial" w:hAnsi="Arial" w:cs="Arial"/>
          <w:sz w:val="22"/>
          <w:szCs w:val="22"/>
        </w:rPr>
      </w:pPr>
      <w:r>
        <w:rPr>
          <w:rFonts w:ascii="Arial" w:hAnsi="Arial" w:cs="Arial"/>
          <w:sz w:val="22"/>
          <w:szCs w:val="22"/>
        </w:rPr>
        <w:t>22.  Which method (JMP or contingency table or both) did you use to do this problem?</w:t>
      </w:r>
    </w:p>
    <w:p w:rsidR="006F3A25" w:rsidRDefault="006F3A25" w:rsidP="006F3A25">
      <w:pPr>
        <w:rPr>
          <w:rFonts w:ascii="Arial" w:hAnsi="Arial" w:cs="Arial"/>
          <w:sz w:val="22"/>
          <w:szCs w:val="22"/>
        </w:rPr>
      </w:pPr>
    </w:p>
    <w:p w:rsidR="006F3A25" w:rsidRDefault="006F3A25" w:rsidP="006F3A25">
      <w:pPr>
        <w:rPr>
          <w:rFonts w:ascii="Arial" w:hAnsi="Arial" w:cs="Arial"/>
          <w:sz w:val="22"/>
          <w:szCs w:val="22"/>
        </w:rPr>
      </w:pPr>
    </w:p>
    <w:p w:rsidR="006F3A25" w:rsidRDefault="006F3A25" w:rsidP="006F3A25">
      <w:pPr>
        <w:rPr>
          <w:rFonts w:ascii="Arial" w:hAnsi="Arial" w:cs="Arial"/>
          <w:sz w:val="22"/>
          <w:szCs w:val="22"/>
        </w:rPr>
      </w:pPr>
      <w:r>
        <w:rPr>
          <w:rFonts w:ascii="Arial" w:hAnsi="Arial" w:cs="Arial"/>
          <w:sz w:val="22"/>
          <w:szCs w:val="22"/>
        </w:rPr>
        <w:t xml:space="preserve">23.  If you used contingency tables, insert below the table(s) you developed, and say what </w:t>
      </w:r>
      <w:r w:rsidRPr="004320A3">
        <w:rPr>
          <w:rFonts w:ascii="Arial" w:hAnsi="Arial" w:cs="Arial"/>
          <w:sz w:val="22"/>
          <w:szCs w:val="22"/>
        </w:rPr>
        <w:t>is your critical chi-square (from table)</w:t>
      </w:r>
      <w:r>
        <w:rPr>
          <w:rFonts w:ascii="Arial" w:hAnsi="Arial" w:cs="Arial"/>
          <w:sz w:val="22"/>
          <w:szCs w:val="22"/>
        </w:rPr>
        <w:t>:</w:t>
      </w:r>
    </w:p>
    <w:p w:rsidR="006F3A25" w:rsidRDefault="006F3A25" w:rsidP="006F3A25">
      <w:pPr>
        <w:rPr>
          <w:rFonts w:ascii="Arial" w:hAnsi="Arial" w:cs="Arial"/>
          <w:sz w:val="22"/>
          <w:szCs w:val="22"/>
        </w:rPr>
      </w:pPr>
    </w:p>
    <w:p w:rsidR="006F3A25" w:rsidRDefault="006F3A25" w:rsidP="006F3A25">
      <w:pPr>
        <w:rPr>
          <w:rFonts w:ascii="Arial" w:hAnsi="Arial" w:cs="Arial"/>
          <w:sz w:val="22"/>
          <w:szCs w:val="22"/>
        </w:rPr>
      </w:pPr>
    </w:p>
    <w:p w:rsidR="006F3A25" w:rsidRDefault="006F3A25" w:rsidP="006F3A25">
      <w:pPr>
        <w:rPr>
          <w:rFonts w:ascii="Arial" w:hAnsi="Arial" w:cs="Arial"/>
          <w:sz w:val="22"/>
          <w:szCs w:val="22"/>
        </w:rPr>
      </w:pPr>
    </w:p>
    <w:p w:rsidR="006F3A25" w:rsidRPr="006F3A25" w:rsidRDefault="006F3A25" w:rsidP="006F3A25">
      <w:pPr>
        <w:rPr>
          <w:rFonts w:ascii="Arial" w:hAnsi="Arial" w:cs="Arial"/>
          <w:sz w:val="22"/>
          <w:szCs w:val="22"/>
        </w:rPr>
      </w:pPr>
      <w:r>
        <w:rPr>
          <w:rFonts w:ascii="Arial" w:hAnsi="Arial" w:cs="Arial"/>
          <w:sz w:val="22"/>
          <w:szCs w:val="22"/>
        </w:rPr>
        <w:t>24.  (Optional)  If you used JMP, try to reverse engineer the contingency table from the JMP output, and insert that table below:</w:t>
      </w:r>
    </w:p>
    <w:p w:rsidR="006F3A25" w:rsidRDefault="006F3A25" w:rsidP="000B4FDB">
      <w:pPr>
        <w:rPr>
          <w:rFonts w:ascii="Arial" w:hAnsi="Arial" w:cs="Arial"/>
          <w:sz w:val="22"/>
          <w:szCs w:val="22"/>
        </w:rPr>
      </w:pPr>
    </w:p>
    <w:p w:rsidR="007D6BE6" w:rsidRPr="004320A3" w:rsidRDefault="006F3A25" w:rsidP="007D6BE6">
      <w:pPr>
        <w:rPr>
          <w:rFonts w:ascii="Arial" w:hAnsi="Arial" w:cs="Arial"/>
          <w:sz w:val="22"/>
          <w:szCs w:val="22"/>
        </w:rPr>
      </w:pPr>
      <w:r>
        <w:rPr>
          <w:rFonts w:ascii="Arial" w:hAnsi="Arial" w:cs="Arial"/>
          <w:sz w:val="22"/>
          <w:szCs w:val="22"/>
        </w:rPr>
        <w:t>25</w:t>
      </w:r>
      <w:r w:rsidR="007D6BE6" w:rsidRPr="004320A3">
        <w:rPr>
          <w:rFonts w:ascii="Arial" w:hAnsi="Arial" w:cs="Arial"/>
          <w:sz w:val="22"/>
          <w:szCs w:val="22"/>
        </w:rPr>
        <w:t xml:space="preserve">. </w:t>
      </w:r>
      <w:r>
        <w:rPr>
          <w:rFonts w:ascii="Arial" w:hAnsi="Arial" w:cs="Arial"/>
          <w:sz w:val="22"/>
          <w:szCs w:val="22"/>
        </w:rPr>
        <w:t>What is your chi-square statistic?</w:t>
      </w:r>
    </w:p>
    <w:p w:rsidR="007D6BE6" w:rsidRPr="004320A3" w:rsidRDefault="007D6BE6" w:rsidP="007D6BE6">
      <w:pPr>
        <w:rPr>
          <w:rFonts w:ascii="Arial" w:hAnsi="Arial" w:cs="Arial"/>
          <w:sz w:val="22"/>
          <w:szCs w:val="22"/>
        </w:rPr>
      </w:pPr>
    </w:p>
    <w:p w:rsidR="007D6BE6" w:rsidRPr="004320A3" w:rsidRDefault="006F3A25" w:rsidP="007D6BE6">
      <w:pPr>
        <w:rPr>
          <w:rFonts w:ascii="Arial" w:hAnsi="Arial" w:cs="Arial"/>
          <w:sz w:val="22"/>
          <w:szCs w:val="22"/>
        </w:rPr>
      </w:pPr>
      <w:r>
        <w:rPr>
          <w:rFonts w:ascii="Arial" w:hAnsi="Arial" w:cs="Arial"/>
          <w:sz w:val="22"/>
          <w:szCs w:val="22"/>
        </w:rPr>
        <w:t>26</w:t>
      </w:r>
      <w:r w:rsidR="007D6BE6" w:rsidRPr="004320A3">
        <w:rPr>
          <w:rFonts w:ascii="Arial" w:hAnsi="Arial" w:cs="Arial"/>
          <w:sz w:val="22"/>
          <w:szCs w:val="22"/>
        </w:rPr>
        <w:t xml:space="preserve">. What are the degrees of freedom?  </w:t>
      </w:r>
    </w:p>
    <w:p w:rsidR="007D6BE6" w:rsidRPr="004320A3" w:rsidRDefault="007D6BE6" w:rsidP="007D6BE6">
      <w:pPr>
        <w:rPr>
          <w:rFonts w:ascii="Arial" w:hAnsi="Arial" w:cs="Arial"/>
          <w:sz w:val="22"/>
          <w:szCs w:val="22"/>
        </w:rPr>
      </w:pPr>
    </w:p>
    <w:p w:rsidR="007D6BE6" w:rsidRPr="004320A3" w:rsidRDefault="006F3A25" w:rsidP="007D6BE6">
      <w:pPr>
        <w:rPr>
          <w:rFonts w:ascii="Arial" w:hAnsi="Arial" w:cs="Arial"/>
          <w:sz w:val="22"/>
          <w:szCs w:val="22"/>
        </w:rPr>
      </w:pPr>
      <w:r>
        <w:rPr>
          <w:rFonts w:ascii="Arial" w:hAnsi="Arial" w:cs="Arial"/>
          <w:sz w:val="22"/>
          <w:szCs w:val="22"/>
        </w:rPr>
        <w:t>27</w:t>
      </w:r>
      <w:r w:rsidR="007D6BE6" w:rsidRPr="004320A3">
        <w:rPr>
          <w:rFonts w:ascii="Arial" w:hAnsi="Arial" w:cs="Arial"/>
          <w:sz w:val="22"/>
          <w:szCs w:val="22"/>
        </w:rPr>
        <w:t xml:space="preserve">. Do you reject your null hypothesis? </w:t>
      </w:r>
    </w:p>
    <w:p w:rsidR="007D6BE6" w:rsidRPr="004320A3" w:rsidRDefault="007D6BE6" w:rsidP="007D6BE6">
      <w:pPr>
        <w:rPr>
          <w:rFonts w:ascii="Arial" w:hAnsi="Arial" w:cs="Arial"/>
          <w:sz w:val="22"/>
          <w:szCs w:val="22"/>
        </w:rPr>
      </w:pPr>
    </w:p>
    <w:p w:rsidR="007D6BE6" w:rsidRPr="004320A3" w:rsidRDefault="006F3A25" w:rsidP="007D6BE6">
      <w:pPr>
        <w:rPr>
          <w:rFonts w:ascii="Arial" w:hAnsi="Arial" w:cs="Arial"/>
          <w:sz w:val="22"/>
          <w:szCs w:val="22"/>
        </w:rPr>
      </w:pPr>
      <w:r>
        <w:rPr>
          <w:rFonts w:ascii="Arial" w:hAnsi="Arial" w:cs="Arial"/>
          <w:sz w:val="22"/>
          <w:szCs w:val="22"/>
        </w:rPr>
        <w:t>28</w:t>
      </w:r>
      <w:r w:rsidR="007D6BE6" w:rsidRPr="004320A3">
        <w:rPr>
          <w:rFonts w:ascii="Arial" w:hAnsi="Arial" w:cs="Arial"/>
          <w:sz w:val="22"/>
          <w:szCs w:val="22"/>
        </w:rPr>
        <w:t>. Interpret your results:</w:t>
      </w:r>
    </w:p>
    <w:p w:rsidR="007D6BE6" w:rsidRPr="004320A3" w:rsidRDefault="007D6BE6" w:rsidP="007D6BE6">
      <w:pPr>
        <w:rPr>
          <w:rFonts w:ascii="Arial" w:hAnsi="Arial" w:cs="Arial"/>
          <w:sz w:val="22"/>
          <w:szCs w:val="22"/>
        </w:rPr>
      </w:pPr>
    </w:p>
    <w:p w:rsidR="007D6BE6" w:rsidRPr="004320A3" w:rsidRDefault="007D6BE6" w:rsidP="007D6BE6">
      <w:pPr>
        <w:pBdr>
          <w:bottom w:val="single" w:sz="12" w:space="1" w:color="auto"/>
        </w:pBdr>
        <w:rPr>
          <w:rFonts w:ascii="Arial" w:hAnsi="Arial" w:cs="Arial"/>
          <w:sz w:val="22"/>
          <w:szCs w:val="22"/>
        </w:rPr>
      </w:pPr>
    </w:p>
    <w:p w:rsidR="00AC0BB8" w:rsidRPr="004320A3" w:rsidRDefault="00AC0BB8" w:rsidP="007D6BE6">
      <w:pPr>
        <w:rPr>
          <w:rFonts w:ascii="Arial" w:hAnsi="Arial" w:cs="Arial"/>
          <w:sz w:val="22"/>
          <w:szCs w:val="22"/>
        </w:rPr>
      </w:pPr>
    </w:p>
    <w:p w:rsidR="006F3A25" w:rsidRDefault="00AC0BB8" w:rsidP="007D6BE6">
      <w:pPr>
        <w:rPr>
          <w:rFonts w:ascii="Arial" w:hAnsi="Arial" w:cs="Arial"/>
          <w:sz w:val="22"/>
          <w:szCs w:val="22"/>
        </w:rPr>
      </w:pPr>
      <w:r w:rsidRPr="004320A3">
        <w:rPr>
          <w:rFonts w:ascii="Arial" w:hAnsi="Arial" w:cs="Arial"/>
          <w:sz w:val="22"/>
          <w:szCs w:val="22"/>
        </w:rPr>
        <w:t xml:space="preserve">The rest of </w:t>
      </w:r>
      <w:r w:rsidR="00FB3628" w:rsidRPr="004320A3">
        <w:rPr>
          <w:rFonts w:ascii="Arial" w:hAnsi="Arial" w:cs="Arial"/>
          <w:sz w:val="22"/>
          <w:szCs w:val="22"/>
        </w:rPr>
        <w:t xml:space="preserve">this lab is relatively advanced, but </w:t>
      </w:r>
      <w:r w:rsidR="004320A3">
        <w:rPr>
          <w:rFonts w:ascii="Arial" w:hAnsi="Arial" w:cs="Arial"/>
          <w:sz w:val="22"/>
          <w:szCs w:val="22"/>
        </w:rPr>
        <w:t>if</w:t>
      </w:r>
      <w:r w:rsidR="00FB3628" w:rsidRPr="004320A3">
        <w:rPr>
          <w:rFonts w:ascii="Arial" w:hAnsi="Arial" w:cs="Arial"/>
          <w:sz w:val="22"/>
          <w:szCs w:val="22"/>
        </w:rPr>
        <w:t xml:space="preserve"> you </w:t>
      </w:r>
      <w:r w:rsidR="004320A3">
        <w:rPr>
          <w:rFonts w:ascii="Arial" w:hAnsi="Arial" w:cs="Arial"/>
          <w:sz w:val="22"/>
          <w:szCs w:val="22"/>
        </w:rPr>
        <w:t xml:space="preserve">are </w:t>
      </w:r>
      <w:r w:rsidR="00FB3628" w:rsidRPr="004320A3">
        <w:rPr>
          <w:rFonts w:ascii="Arial" w:hAnsi="Arial" w:cs="Arial"/>
          <w:sz w:val="22"/>
          <w:szCs w:val="22"/>
        </w:rPr>
        <w:t xml:space="preserve">doing </w:t>
      </w:r>
      <w:r w:rsidR="00FB3628" w:rsidRPr="004320A3">
        <w:rPr>
          <w:rFonts w:ascii="Arial" w:hAnsi="Arial" w:cs="Arial"/>
          <w:i/>
          <w:sz w:val="22"/>
          <w:szCs w:val="22"/>
        </w:rPr>
        <w:t>Machine Learning</w:t>
      </w:r>
      <w:r w:rsidR="00FB3628" w:rsidRPr="004320A3">
        <w:rPr>
          <w:rFonts w:ascii="Arial" w:hAnsi="Arial" w:cs="Arial"/>
          <w:sz w:val="22"/>
          <w:szCs w:val="22"/>
        </w:rPr>
        <w:t xml:space="preserve"> </w:t>
      </w:r>
      <w:r w:rsidR="004320A3">
        <w:rPr>
          <w:rFonts w:ascii="Arial" w:hAnsi="Arial" w:cs="Arial"/>
          <w:sz w:val="22"/>
          <w:szCs w:val="22"/>
        </w:rPr>
        <w:t xml:space="preserve">you </w:t>
      </w:r>
      <w:r w:rsidR="00FB3628" w:rsidRPr="004320A3">
        <w:rPr>
          <w:rFonts w:ascii="Arial" w:hAnsi="Arial" w:cs="Arial"/>
          <w:sz w:val="22"/>
          <w:szCs w:val="22"/>
        </w:rPr>
        <w:t xml:space="preserve">might find it interesting, since we will use statistical techniques on </w:t>
      </w:r>
      <w:r w:rsidR="004320A3">
        <w:rPr>
          <w:rFonts w:ascii="Arial" w:hAnsi="Arial" w:cs="Arial"/>
          <w:sz w:val="22"/>
          <w:szCs w:val="22"/>
        </w:rPr>
        <w:t xml:space="preserve">an </w:t>
      </w:r>
      <w:r w:rsidR="00FB3628" w:rsidRPr="004320A3">
        <w:rPr>
          <w:rFonts w:ascii="Arial" w:hAnsi="Arial" w:cs="Arial"/>
          <w:sz w:val="22"/>
          <w:szCs w:val="22"/>
        </w:rPr>
        <w:t xml:space="preserve">Iris data set </w:t>
      </w:r>
      <w:r w:rsidR="004320A3">
        <w:rPr>
          <w:rFonts w:ascii="Arial" w:hAnsi="Arial" w:cs="Arial"/>
          <w:sz w:val="22"/>
          <w:szCs w:val="22"/>
        </w:rPr>
        <w:t>similar to what</w:t>
      </w:r>
      <w:r w:rsidR="00FB3628" w:rsidRPr="004320A3">
        <w:rPr>
          <w:rFonts w:ascii="Arial" w:hAnsi="Arial" w:cs="Arial"/>
          <w:sz w:val="22"/>
          <w:szCs w:val="22"/>
        </w:rPr>
        <w:t xml:space="preserve"> we used </w:t>
      </w:r>
      <w:r w:rsidR="004320A3">
        <w:rPr>
          <w:rFonts w:ascii="Arial" w:hAnsi="Arial" w:cs="Arial"/>
          <w:sz w:val="22"/>
          <w:szCs w:val="22"/>
        </w:rPr>
        <w:t>in Data Mining.</w:t>
      </w:r>
      <w:r w:rsidRPr="004320A3">
        <w:rPr>
          <w:rFonts w:ascii="Arial" w:hAnsi="Arial" w:cs="Arial"/>
          <w:sz w:val="22"/>
          <w:szCs w:val="22"/>
        </w:rPr>
        <w:t xml:space="preserve"> </w:t>
      </w:r>
    </w:p>
    <w:p w:rsidR="006F3A25" w:rsidRDefault="006F3A25" w:rsidP="007D6BE6">
      <w:pPr>
        <w:rPr>
          <w:rFonts w:ascii="Arial" w:hAnsi="Arial" w:cs="Arial"/>
          <w:sz w:val="22"/>
          <w:szCs w:val="22"/>
        </w:rPr>
      </w:pPr>
    </w:p>
    <w:p w:rsidR="006F3A25" w:rsidRDefault="006F3A25">
      <w:pPr>
        <w:rPr>
          <w:rFonts w:ascii="Arial" w:hAnsi="Arial" w:cs="Arial"/>
          <w:sz w:val="22"/>
          <w:szCs w:val="22"/>
        </w:rPr>
      </w:pPr>
      <w:r>
        <w:rPr>
          <w:rFonts w:ascii="Arial" w:hAnsi="Arial" w:cs="Arial"/>
          <w:sz w:val="22"/>
          <w:szCs w:val="22"/>
        </w:rPr>
        <w:br w:type="page"/>
      </w:r>
    </w:p>
    <w:p w:rsidR="006F3A25" w:rsidRPr="006F3A25" w:rsidRDefault="006F3A25" w:rsidP="007D6BE6">
      <w:pPr>
        <w:rPr>
          <w:rFonts w:ascii="Arial" w:hAnsi="Arial" w:cs="Arial"/>
          <w:b/>
          <w:i/>
          <w:sz w:val="22"/>
          <w:szCs w:val="22"/>
          <w:u w:val="single"/>
        </w:rPr>
      </w:pPr>
      <w:r w:rsidRPr="006F3A25">
        <w:rPr>
          <w:rFonts w:ascii="Arial" w:hAnsi="Arial" w:cs="Arial"/>
          <w:b/>
          <w:i/>
          <w:sz w:val="22"/>
          <w:szCs w:val="22"/>
          <w:u w:val="single"/>
        </w:rPr>
        <w:lastRenderedPageBreak/>
        <w:t xml:space="preserve">Problem 5:  </w:t>
      </w:r>
      <w:r w:rsidRPr="006F3A25">
        <w:rPr>
          <w:rStyle w:val="Emphasis"/>
          <w:b/>
          <w:i w:val="0"/>
          <w:u w:val="single"/>
        </w:rPr>
        <w:t>Classification and Regression Trees (</w:t>
      </w:r>
      <w:r w:rsidRPr="006F3A25">
        <w:rPr>
          <w:rFonts w:ascii="Arial" w:hAnsi="Arial" w:cs="Arial"/>
          <w:b/>
          <w:i/>
          <w:sz w:val="22"/>
          <w:szCs w:val="22"/>
          <w:u w:val="single"/>
        </w:rPr>
        <w:t>CART) model of the Iris Data Set:</w:t>
      </w:r>
    </w:p>
    <w:p w:rsidR="00AC0BB8" w:rsidRPr="004320A3" w:rsidRDefault="00EA13DF" w:rsidP="007D6BE6">
      <w:pPr>
        <w:rPr>
          <w:rFonts w:ascii="Arial" w:hAnsi="Arial" w:cs="Arial"/>
          <w:sz w:val="22"/>
          <w:szCs w:val="22"/>
        </w:rPr>
      </w:pPr>
      <w:proofErr w:type="gramStart"/>
      <w:r w:rsidRPr="004320A3">
        <w:rPr>
          <w:rFonts w:ascii="Arial" w:hAnsi="Arial" w:cs="Arial"/>
          <w:sz w:val="22"/>
          <w:szCs w:val="22"/>
          <w:u w:val="single"/>
        </w:rPr>
        <w:t>T</w:t>
      </w:r>
      <w:r w:rsidR="00AC0BB8" w:rsidRPr="004320A3">
        <w:rPr>
          <w:rFonts w:ascii="Arial" w:hAnsi="Arial" w:cs="Arial"/>
          <w:sz w:val="22"/>
          <w:szCs w:val="22"/>
          <w:u w:val="single"/>
        </w:rPr>
        <w:t>his part of the lab optional</w:t>
      </w:r>
      <w:r w:rsidR="00AC0BB8" w:rsidRPr="004320A3">
        <w:rPr>
          <w:rFonts w:ascii="Arial" w:hAnsi="Arial" w:cs="Arial"/>
          <w:sz w:val="22"/>
          <w:szCs w:val="22"/>
        </w:rPr>
        <w:t>.</w:t>
      </w:r>
      <w:proofErr w:type="gramEnd"/>
      <w:r w:rsidR="00AC0BB8" w:rsidRPr="004320A3">
        <w:rPr>
          <w:rFonts w:ascii="Arial" w:hAnsi="Arial" w:cs="Arial"/>
          <w:sz w:val="22"/>
          <w:szCs w:val="22"/>
        </w:rPr>
        <w:t xml:space="preserve"> If you are interested in learning about </w:t>
      </w:r>
      <w:r w:rsidR="00A91619" w:rsidRPr="004320A3">
        <w:rPr>
          <w:rFonts w:ascii="Arial" w:hAnsi="Arial" w:cs="Arial"/>
          <w:sz w:val="22"/>
          <w:szCs w:val="22"/>
        </w:rPr>
        <w:t xml:space="preserve">logistic regression and </w:t>
      </w:r>
      <w:r w:rsidR="00AC0BB8" w:rsidRPr="004320A3">
        <w:rPr>
          <w:rFonts w:ascii="Arial" w:hAnsi="Arial" w:cs="Arial"/>
          <w:sz w:val="22"/>
          <w:szCs w:val="22"/>
        </w:rPr>
        <w:t>CART modeling, please continue; otherwise, consider yourself finished!</w:t>
      </w:r>
    </w:p>
    <w:p w:rsidR="00AC0BB8" w:rsidRPr="004320A3" w:rsidRDefault="00AC0BB8" w:rsidP="007D6BE6">
      <w:pPr>
        <w:rPr>
          <w:rFonts w:ascii="Arial" w:hAnsi="Arial" w:cs="Arial"/>
          <w:sz w:val="22"/>
          <w:szCs w:val="22"/>
        </w:rPr>
      </w:pPr>
    </w:p>
    <w:p w:rsidR="00DD474A" w:rsidRPr="004320A3" w:rsidRDefault="00DD474A" w:rsidP="007D6BE6">
      <w:pPr>
        <w:rPr>
          <w:rFonts w:ascii="Arial" w:hAnsi="Arial" w:cs="Arial"/>
          <w:sz w:val="22"/>
          <w:szCs w:val="22"/>
        </w:rPr>
      </w:pPr>
      <w:r w:rsidRPr="004320A3">
        <w:rPr>
          <w:rFonts w:ascii="Arial" w:hAnsi="Arial" w:cs="Arial"/>
          <w:sz w:val="22"/>
          <w:szCs w:val="22"/>
        </w:rPr>
        <w:t xml:space="preserve">To try a CART model, </w:t>
      </w:r>
      <w:r w:rsidR="00EA13DF" w:rsidRPr="004320A3">
        <w:rPr>
          <w:rFonts w:ascii="Arial" w:hAnsi="Arial" w:cs="Arial"/>
          <w:sz w:val="22"/>
          <w:szCs w:val="22"/>
        </w:rPr>
        <w:t xml:space="preserve">paste </w:t>
      </w:r>
      <w:r w:rsidRPr="004320A3">
        <w:rPr>
          <w:rFonts w:ascii="Arial" w:hAnsi="Arial" w:cs="Arial"/>
          <w:sz w:val="22"/>
          <w:szCs w:val="22"/>
        </w:rPr>
        <w:t xml:space="preserve">the data from </w:t>
      </w:r>
      <w:r w:rsidR="007325A6" w:rsidRPr="004320A3">
        <w:rPr>
          <w:rFonts w:ascii="Arial" w:hAnsi="Arial" w:cs="Arial"/>
          <w:sz w:val="22"/>
          <w:szCs w:val="22"/>
        </w:rPr>
        <w:t>R. A. Fisher’s</w:t>
      </w:r>
      <w:r w:rsidR="006F3A25">
        <w:rPr>
          <w:rFonts w:ascii="Arial" w:hAnsi="Arial" w:cs="Arial"/>
          <w:sz w:val="22"/>
          <w:szCs w:val="22"/>
        </w:rPr>
        <w:t xml:space="preserve"> famous</w:t>
      </w:r>
      <w:r w:rsidR="007325A6" w:rsidRPr="004320A3">
        <w:rPr>
          <w:rFonts w:ascii="Arial" w:hAnsi="Arial" w:cs="Arial"/>
          <w:sz w:val="22"/>
          <w:szCs w:val="22"/>
        </w:rPr>
        <w:t xml:space="preserve"> I</w:t>
      </w:r>
      <w:r w:rsidR="00A77F29" w:rsidRPr="004320A3">
        <w:rPr>
          <w:rFonts w:ascii="Arial" w:hAnsi="Arial" w:cs="Arial"/>
          <w:sz w:val="22"/>
          <w:szCs w:val="22"/>
        </w:rPr>
        <w:t xml:space="preserve">ris </w:t>
      </w:r>
      <w:r w:rsidRPr="004320A3">
        <w:rPr>
          <w:rFonts w:ascii="Arial" w:hAnsi="Arial" w:cs="Arial"/>
          <w:sz w:val="22"/>
          <w:szCs w:val="22"/>
        </w:rPr>
        <w:t>data set</w:t>
      </w:r>
      <w:r w:rsidR="00A77F29" w:rsidRPr="004320A3">
        <w:rPr>
          <w:rStyle w:val="FootnoteReference"/>
          <w:rFonts w:ascii="Arial" w:hAnsi="Arial" w:cs="Arial"/>
          <w:sz w:val="22"/>
          <w:szCs w:val="22"/>
        </w:rPr>
        <w:footnoteReference w:id="1"/>
      </w:r>
      <w:r w:rsidRPr="004320A3">
        <w:rPr>
          <w:rFonts w:ascii="Arial" w:hAnsi="Arial" w:cs="Arial"/>
          <w:sz w:val="22"/>
          <w:szCs w:val="22"/>
        </w:rPr>
        <w:t xml:space="preserve"> </w:t>
      </w:r>
      <w:r w:rsidR="00F063C1" w:rsidRPr="004320A3">
        <w:rPr>
          <w:rFonts w:ascii="Arial" w:hAnsi="Arial" w:cs="Arial"/>
          <w:sz w:val="22"/>
          <w:szCs w:val="22"/>
        </w:rPr>
        <w:t>(</w:t>
      </w:r>
      <w:proofErr w:type="spellStart"/>
      <w:r w:rsidR="00F063C1" w:rsidRPr="004320A3">
        <w:rPr>
          <w:rFonts w:ascii="Arial" w:hAnsi="Arial" w:cs="Arial"/>
          <w:sz w:val="22"/>
          <w:szCs w:val="22"/>
        </w:rPr>
        <w:t>Advanced_iris</w:t>
      </w:r>
      <w:proofErr w:type="spellEnd"/>
      <w:r w:rsidR="00F063C1" w:rsidRPr="004320A3">
        <w:rPr>
          <w:rFonts w:ascii="Arial" w:hAnsi="Arial" w:cs="Arial"/>
          <w:sz w:val="22"/>
          <w:szCs w:val="22"/>
        </w:rPr>
        <w:t xml:space="preserve">-data worksheet) </w:t>
      </w:r>
      <w:r w:rsidRPr="004320A3">
        <w:rPr>
          <w:rFonts w:ascii="Arial" w:hAnsi="Arial" w:cs="Arial"/>
          <w:sz w:val="22"/>
          <w:szCs w:val="22"/>
        </w:rPr>
        <w:t>into JMP. Choose “Analyze – Modeling” then “Partition” modeling (JMP calls a CART model</w:t>
      </w:r>
      <w:r w:rsidR="00F063C1" w:rsidRPr="004320A3">
        <w:rPr>
          <w:rFonts w:ascii="Arial" w:hAnsi="Arial" w:cs="Arial"/>
          <w:sz w:val="22"/>
          <w:szCs w:val="22"/>
        </w:rPr>
        <w:t xml:space="preserve"> “Partition modeling”</w:t>
      </w:r>
      <w:r w:rsidRPr="004320A3">
        <w:rPr>
          <w:rFonts w:ascii="Arial" w:hAnsi="Arial" w:cs="Arial"/>
          <w:sz w:val="22"/>
          <w:szCs w:val="22"/>
        </w:rPr>
        <w:t xml:space="preserve">). Choose “SPECIES” as your Y variable and enter all the continuous trait variables as ‘X’s. Now, ask </w:t>
      </w:r>
      <w:r w:rsidR="00F063C1" w:rsidRPr="004320A3">
        <w:rPr>
          <w:rFonts w:ascii="Arial" w:hAnsi="Arial" w:cs="Arial"/>
          <w:sz w:val="22"/>
          <w:szCs w:val="22"/>
        </w:rPr>
        <w:t xml:space="preserve">JMP </w:t>
      </w:r>
      <w:r w:rsidRPr="004320A3">
        <w:rPr>
          <w:rFonts w:ascii="Arial" w:hAnsi="Arial" w:cs="Arial"/>
          <w:sz w:val="22"/>
          <w:szCs w:val="22"/>
        </w:rPr>
        <w:t xml:space="preserve">to “split” your tree – to make the first dichotomous divide. </w:t>
      </w:r>
    </w:p>
    <w:p w:rsidR="00DD474A" w:rsidRPr="004320A3" w:rsidRDefault="00DD474A" w:rsidP="007D6BE6">
      <w:pPr>
        <w:rPr>
          <w:rFonts w:ascii="Arial" w:hAnsi="Arial" w:cs="Arial"/>
          <w:sz w:val="22"/>
          <w:szCs w:val="22"/>
        </w:rPr>
      </w:pPr>
    </w:p>
    <w:p w:rsidR="00DD474A" w:rsidRPr="004320A3" w:rsidRDefault="00931376" w:rsidP="007D6BE6">
      <w:pPr>
        <w:rPr>
          <w:rFonts w:ascii="Arial" w:hAnsi="Arial" w:cs="Arial"/>
          <w:sz w:val="22"/>
          <w:szCs w:val="22"/>
        </w:rPr>
      </w:pPr>
      <w:r>
        <w:rPr>
          <w:rFonts w:ascii="Arial" w:hAnsi="Arial" w:cs="Arial"/>
          <w:sz w:val="22"/>
          <w:szCs w:val="22"/>
        </w:rPr>
        <w:t>29</w:t>
      </w:r>
      <w:r w:rsidR="00DD474A" w:rsidRPr="004320A3">
        <w:rPr>
          <w:rFonts w:ascii="Arial" w:hAnsi="Arial" w:cs="Arial"/>
          <w:sz w:val="22"/>
          <w:szCs w:val="22"/>
        </w:rPr>
        <w:t xml:space="preserve">. </w:t>
      </w:r>
      <w:r w:rsidR="00D8716A" w:rsidRPr="004320A3">
        <w:rPr>
          <w:rFonts w:ascii="Arial" w:hAnsi="Arial" w:cs="Arial"/>
          <w:sz w:val="22"/>
          <w:szCs w:val="22"/>
        </w:rPr>
        <w:t>Describe</w:t>
      </w:r>
      <w:r w:rsidR="00DD474A" w:rsidRPr="004320A3">
        <w:rPr>
          <w:rFonts w:ascii="Arial" w:hAnsi="Arial" w:cs="Arial"/>
          <w:sz w:val="22"/>
          <w:szCs w:val="22"/>
        </w:rPr>
        <w:t xml:space="preserve"> the result of your first split</w:t>
      </w:r>
      <w:r w:rsidR="00D8716A" w:rsidRPr="004320A3">
        <w:rPr>
          <w:rFonts w:ascii="Arial" w:hAnsi="Arial" w:cs="Arial"/>
          <w:sz w:val="22"/>
          <w:szCs w:val="22"/>
        </w:rPr>
        <w:t>. What was your R-square</w:t>
      </w:r>
      <w:r w:rsidR="007325A6" w:rsidRPr="004320A3">
        <w:rPr>
          <w:rFonts w:ascii="Arial" w:hAnsi="Arial" w:cs="Arial"/>
          <w:sz w:val="22"/>
          <w:szCs w:val="22"/>
        </w:rPr>
        <w:t>d</w:t>
      </w:r>
      <w:r w:rsidR="00D8716A" w:rsidRPr="004320A3">
        <w:rPr>
          <w:rFonts w:ascii="Arial" w:hAnsi="Arial" w:cs="Arial"/>
          <w:sz w:val="22"/>
          <w:szCs w:val="22"/>
        </w:rPr>
        <w:t xml:space="preserve"> value</w:t>
      </w:r>
      <w:r w:rsidR="00DD474A" w:rsidRPr="004320A3">
        <w:rPr>
          <w:rFonts w:ascii="Arial" w:hAnsi="Arial" w:cs="Arial"/>
          <w:sz w:val="22"/>
          <w:szCs w:val="22"/>
        </w:rPr>
        <w:t xml:space="preserve">? </w:t>
      </w:r>
    </w:p>
    <w:p w:rsidR="00DD474A" w:rsidRPr="004320A3" w:rsidRDefault="00DD474A" w:rsidP="007D6BE6">
      <w:pPr>
        <w:rPr>
          <w:rFonts w:ascii="Arial" w:hAnsi="Arial" w:cs="Arial"/>
          <w:sz w:val="22"/>
          <w:szCs w:val="22"/>
        </w:rPr>
      </w:pPr>
    </w:p>
    <w:p w:rsidR="00DD474A" w:rsidRPr="004320A3" w:rsidRDefault="00DD474A" w:rsidP="007D6BE6">
      <w:pPr>
        <w:rPr>
          <w:rFonts w:ascii="Arial" w:hAnsi="Arial" w:cs="Arial"/>
          <w:sz w:val="22"/>
          <w:szCs w:val="22"/>
        </w:rPr>
      </w:pPr>
      <w:r w:rsidRPr="004320A3">
        <w:rPr>
          <w:rFonts w:ascii="Arial" w:hAnsi="Arial" w:cs="Arial"/>
          <w:sz w:val="22"/>
          <w:szCs w:val="22"/>
        </w:rPr>
        <w:t xml:space="preserve">Ask </w:t>
      </w:r>
      <w:r w:rsidR="005369C2">
        <w:rPr>
          <w:rFonts w:ascii="Arial" w:hAnsi="Arial" w:cs="Arial"/>
          <w:sz w:val="22"/>
          <w:szCs w:val="22"/>
        </w:rPr>
        <w:t>JMP</w:t>
      </w:r>
      <w:r w:rsidRPr="004320A3">
        <w:rPr>
          <w:rFonts w:ascii="Arial" w:hAnsi="Arial" w:cs="Arial"/>
          <w:sz w:val="22"/>
          <w:szCs w:val="22"/>
        </w:rPr>
        <w:t xml:space="preserve"> to split the data again. You can use “split” to keep adding branches to your tree or “prune” to remove those branches. When to stop is somewhat up to you. Create your tree, </w:t>
      </w:r>
      <w:proofErr w:type="gramStart"/>
      <w:r w:rsidRPr="004320A3">
        <w:rPr>
          <w:rFonts w:ascii="Arial" w:hAnsi="Arial" w:cs="Arial"/>
          <w:sz w:val="22"/>
          <w:szCs w:val="22"/>
        </w:rPr>
        <w:t>then</w:t>
      </w:r>
      <w:proofErr w:type="gramEnd"/>
      <w:r w:rsidRPr="004320A3">
        <w:rPr>
          <w:rFonts w:ascii="Arial" w:hAnsi="Arial" w:cs="Arial"/>
          <w:sz w:val="22"/>
          <w:szCs w:val="22"/>
        </w:rPr>
        <w:t xml:space="preserve"> </w:t>
      </w:r>
      <w:r w:rsidR="005369C2">
        <w:rPr>
          <w:rFonts w:ascii="Arial" w:hAnsi="Arial" w:cs="Arial"/>
          <w:sz w:val="22"/>
          <w:szCs w:val="22"/>
        </w:rPr>
        <w:t>d</w:t>
      </w:r>
      <w:r w:rsidRPr="004320A3">
        <w:rPr>
          <w:rFonts w:ascii="Arial" w:hAnsi="Arial" w:cs="Arial"/>
          <w:sz w:val="22"/>
          <w:szCs w:val="22"/>
        </w:rPr>
        <w:t xml:space="preserve">escribe it: </w:t>
      </w:r>
    </w:p>
    <w:p w:rsidR="00DD474A" w:rsidRPr="004320A3" w:rsidRDefault="00DD474A" w:rsidP="007D6BE6">
      <w:pPr>
        <w:rPr>
          <w:rFonts w:ascii="Arial" w:hAnsi="Arial" w:cs="Arial"/>
          <w:sz w:val="22"/>
          <w:szCs w:val="22"/>
        </w:rPr>
      </w:pPr>
    </w:p>
    <w:p w:rsidR="00DD474A" w:rsidRPr="004320A3" w:rsidRDefault="00931376" w:rsidP="007D6BE6">
      <w:pPr>
        <w:rPr>
          <w:rFonts w:ascii="Arial" w:hAnsi="Arial" w:cs="Arial"/>
          <w:sz w:val="22"/>
          <w:szCs w:val="22"/>
        </w:rPr>
      </w:pPr>
      <w:r>
        <w:rPr>
          <w:rFonts w:ascii="Arial" w:hAnsi="Arial" w:cs="Arial"/>
          <w:sz w:val="22"/>
          <w:szCs w:val="22"/>
        </w:rPr>
        <w:t>30</w:t>
      </w:r>
      <w:r w:rsidR="00DD474A" w:rsidRPr="004320A3">
        <w:rPr>
          <w:rFonts w:ascii="Arial" w:hAnsi="Arial" w:cs="Arial"/>
          <w:sz w:val="22"/>
          <w:szCs w:val="22"/>
        </w:rPr>
        <w:t xml:space="preserve">. How many splits did you </w:t>
      </w:r>
      <w:r w:rsidR="00BA17CE" w:rsidRPr="004320A3">
        <w:rPr>
          <w:rFonts w:ascii="Arial" w:hAnsi="Arial" w:cs="Arial"/>
          <w:sz w:val="22"/>
          <w:szCs w:val="22"/>
        </w:rPr>
        <w:t xml:space="preserve">decide to </w:t>
      </w:r>
      <w:r w:rsidR="00DD474A" w:rsidRPr="004320A3">
        <w:rPr>
          <w:rFonts w:ascii="Arial" w:hAnsi="Arial" w:cs="Arial"/>
          <w:sz w:val="22"/>
          <w:szCs w:val="22"/>
        </w:rPr>
        <w:t xml:space="preserve">use? </w:t>
      </w:r>
    </w:p>
    <w:p w:rsidR="00DD474A" w:rsidRPr="004320A3" w:rsidRDefault="00DD474A" w:rsidP="007D6BE6">
      <w:pPr>
        <w:rPr>
          <w:rFonts w:ascii="Arial" w:hAnsi="Arial" w:cs="Arial"/>
          <w:sz w:val="22"/>
          <w:szCs w:val="22"/>
        </w:rPr>
      </w:pPr>
    </w:p>
    <w:p w:rsidR="00DD474A" w:rsidRPr="004320A3" w:rsidRDefault="00931376" w:rsidP="007D6BE6">
      <w:pPr>
        <w:rPr>
          <w:rFonts w:ascii="Arial" w:hAnsi="Arial" w:cs="Arial"/>
          <w:sz w:val="22"/>
          <w:szCs w:val="22"/>
        </w:rPr>
      </w:pPr>
      <w:r>
        <w:rPr>
          <w:rFonts w:ascii="Arial" w:hAnsi="Arial" w:cs="Arial"/>
          <w:sz w:val="22"/>
          <w:szCs w:val="22"/>
        </w:rPr>
        <w:t>31</w:t>
      </w:r>
      <w:r w:rsidR="00DD474A" w:rsidRPr="004320A3">
        <w:rPr>
          <w:rFonts w:ascii="Arial" w:hAnsi="Arial" w:cs="Arial"/>
          <w:sz w:val="22"/>
          <w:szCs w:val="22"/>
        </w:rPr>
        <w:t>. What was the R-squared value for the tree?</w:t>
      </w:r>
    </w:p>
    <w:p w:rsidR="00DD474A" w:rsidRPr="004320A3" w:rsidRDefault="00DD474A" w:rsidP="007D6BE6">
      <w:pPr>
        <w:rPr>
          <w:rFonts w:ascii="Arial" w:hAnsi="Arial" w:cs="Arial"/>
          <w:sz w:val="22"/>
          <w:szCs w:val="22"/>
        </w:rPr>
      </w:pPr>
    </w:p>
    <w:p w:rsidR="00DD474A" w:rsidRPr="004320A3" w:rsidRDefault="00931376" w:rsidP="007D6BE6">
      <w:pPr>
        <w:rPr>
          <w:rFonts w:ascii="Arial" w:hAnsi="Arial" w:cs="Arial"/>
          <w:sz w:val="22"/>
          <w:szCs w:val="22"/>
        </w:rPr>
      </w:pPr>
      <w:r>
        <w:rPr>
          <w:rFonts w:ascii="Arial" w:hAnsi="Arial" w:cs="Arial"/>
          <w:sz w:val="22"/>
          <w:szCs w:val="22"/>
        </w:rPr>
        <w:t>32</w:t>
      </w:r>
      <w:r w:rsidR="00DD474A" w:rsidRPr="004320A3">
        <w:rPr>
          <w:rFonts w:ascii="Arial" w:hAnsi="Arial" w:cs="Arial"/>
          <w:sz w:val="22"/>
          <w:szCs w:val="22"/>
        </w:rPr>
        <w:t xml:space="preserve">. How well </w:t>
      </w:r>
      <w:proofErr w:type="gramStart"/>
      <w:r w:rsidR="00DD474A" w:rsidRPr="004320A3">
        <w:rPr>
          <w:rFonts w:ascii="Arial" w:hAnsi="Arial" w:cs="Arial"/>
          <w:sz w:val="22"/>
          <w:szCs w:val="22"/>
        </w:rPr>
        <w:t>were</w:t>
      </w:r>
      <w:proofErr w:type="gramEnd"/>
      <w:r w:rsidR="00DD474A" w:rsidRPr="004320A3">
        <w:rPr>
          <w:rFonts w:ascii="Arial" w:hAnsi="Arial" w:cs="Arial"/>
          <w:sz w:val="22"/>
          <w:szCs w:val="22"/>
        </w:rPr>
        <w:t xml:space="preserve"> the Iris species </w:t>
      </w:r>
      <w:proofErr w:type="spellStart"/>
      <w:r w:rsidR="00DD474A" w:rsidRPr="004320A3">
        <w:rPr>
          <w:rFonts w:ascii="Arial" w:hAnsi="Arial" w:cs="Arial"/>
          <w:sz w:val="22"/>
          <w:szCs w:val="22"/>
        </w:rPr>
        <w:t>virginica</w:t>
      </w:r>
      <w:proofErr w:type="spellEnd"/>
      <w:r w:rsidR="00DD474A" w:rsidRPr="004320A3">
        <w:rPr>
          <w:rFonts w:ascii="Arial" w:hAnsi="Arial" w:cs="Arial"/>
          <w:sz w:val="22"/>
          <w:szCs w:val="22"/>
        </w:rPr>
        <w:t xml:space="preserve">, </w:t>
      </w:r>
      <w:proofErr w:type="spellStart"/>
      <w:r w:rsidR="00DD474A" w:rsidRPr="004320A3">
        <w:rPr>
          <w:rFonts w:ascii="Arial" w:hAnsi="Arial" w:cs="Arial"/>
          <w:sz w:val="22"/>
          <w:szCs w:val="22"/>
        </w:rPr>
        <w:t>versicolor</w:t>
      </w:r>
      <w:proofErr w:type="spellEnd"/>
      <w:r w:rsidR="00DD474A" w:rsidRPr="004320A3">
        <w:rPr>
          <w:rFonts w:ascii="Arial" w:hAnsi="Arial" w:cs="Arial"/>
          <w:sz w:val="22"/>
          <w:szCs w:val="22"/>
        </w:rPr>
        <w:t xml:space="preserve"> and </w:t>
      </w:r>
      <w:proofErr w:type="spellStart"/>
      <w:r w:rsidR="00DD474A" w:rsidRPr="004320A3">
        <w:rPr>
          <w:rFonts w:ascii="Arial" w:hAnsi="Arial" w:cs="Arial"/>
          <w:sz w:val="22"/>
          <w:szCs w:val="22"/>
        </w:rPr>
        <w:t>setosa</w:t>
      </w:r>
      <w:proofErr w:type="spellEnd"/>
      <w:r w:rsidR="00DD01DD" w:rsidRPr="004320A3">
        <w:rPr>
          <w:rFonts w:ascii="Arial" w:hAnsi="Arial" w:cs="Arial"/>
          <w:sz w:val="22"/>
          <w:szCs w:val="22"/>
        </w:rPr>
        <w:t xml:space="preserve"> described by this model? </w:t>
      </w:r>
    </w:p>
    <w:p w:rsidR="00DD474A" w:rsidRPr="004320A3" w:rsidRDefault="00DD474A" w:rsidP="007D6BE6">
      <w:pPr>
        <w:rPr>
          <w:rFonts w:ascii="Arial" w:hAnsi="Arial" w:cs="Arial"/>
          <w:sz w:val="22"/>
          <w:szCs w:val="22"/>
        </w:rPr>
      </w:pPr>
    </w:p>
    <w:p w:rsidR="00E05182" w:rsidRPr="004320A3" w:rsidRDefault="00931376" w:rsidP="00F063C1">
      <w:pPr>
        <w:rPr>
          <w:rFonts w:ascii="Arial" w:hAnsi="Arial" w:cs="Arial"/>
          <w:sz w:val="22"/>
          <w:szCs w:val="22"/>
        </w:rPr>
      </w:pPr>
      <w:r>
        <w:rPr>
          <w:rFonts w:ascii="Arial" w:hAnsi="Arial" w:cs="Arial"/>
          <w:sz w:val="22"/>
          <w:szCs w:val="22"/>
        </w:rPr>
        <w:t>33</w:t>
      </w:r>
      <w:r w:rsidR="00DD01DD" w:rsidRPr="004320A3">
        <w:rPr>
          <w:rFonts w:ascii="Arial" w:hAnsi="Arial" w:cs="Arial"/>
          <w:sz w:val="22"/>
          <w:szCs w:val="22"/>
        </w:rPr>
        <w:t>. Paste the tree below:</w:t>
      </w:r>
    </w:p>
    <w:p w:rsidR="00395D06" w:rsidRPr="004320A3" w:rsidRDefault="00395D06" w:rsidP="00F063C1">
      <w:pPr>
        <w:rPr>
          <w:rFonts w:ascii="Arial" w:hAnsi="Arial" w:cs="Arial"/>
          <w:sz w:val="22"/>
          <w:szCs w:val="22"/>
        </w:rPr>
      </w:pPr>
    </w:p>
    <w:p w:rsidR="00395D06" w:rsidRPr="004320A3" w:rsidRDefault="00395D06" w:rsidP="00F063C1">
      <w:pPr>
        <w:rPr>
          <w:rFonts w:ascii="Arial" w:hAnsi="Arial" w:cs="Arial"/>
          <w:sz w:val="22"/>
          <w:szCs w:val="22"/>
        </w:rPr>
      </w:pPr>
    </w:p>
    <w:p w:rsidR="00350751" w:rsidRPr="004320A3" w:rsidRDefault="00350751" w:rsidP="00F063C1">
      <w:pPr>
        <w:rPr>
          <w:rFonts w:ascii="Arial" w:hAnsi="Arial" w:cs="Arial"/>
          <w:sz w:val="22"/>
          <w:szCs w:val="22"/>
        </w:rPr>
      </w:pPr>
      <w:r w:rsidRPr="004320A3">
        <w:rPr>
          <w:rFonts w:ascii="Arial" w:hAnsi="Arial" w:cs="Arial"/>
          <w:sz w:val="22"/>
          <w:szCs w:val="22"/>
        </w:rPr>
        <w:t xml:space="preserve">Now, for logistic regression you would have a categorical Y variable (just like all other cases today), but you would have a continuous X variable. </w:t>
      </w:r>
    </w:p>
    <w:p w:rsidR="00350751" w:rsidRPr="004320A3" w:rsidRDefault="00350751" w:rsidP="00F063C1">
      <w:pPr>
        <w:rPr>
          <w:rFonts w:ascii="Arial" w:hAnsi="Arial" w:cs="Arial"/>
          <w:sz w:val="22"/>
          <w:szCs w:val="22"/>
        </w:rPr>
      </w:pPr>
    </w:p>
    <w:p w:rsidR="00350751" w:rsidRPr="004320A3" w:rsidRDefault="007B23FC" w:rsidP="00F063C1">
      <w:pPr>
        <w:rPr>
          <w:rFonts w:ascii="Arial" w:hAnsi="Arial" w:cs="Arial"/>
          <w:sz w:val="22"/>
          <w:szCs w:val="22"/>
        </w:rPr>
      </w:pPr>
      <w:r w:rsidRPr="004320A3">
        <w:rPr>
          <w:rFonts w:ascii="Arial" w:hAnsi="Arial" w:cs="Arial"/>
          <w:sz w:val="22"/>
          <w:szCs w:val="22"/>
        </w:rPr>
        <w:t xml:space="preserve">For example, in a study of rabbits </w:t>
      </w:r>
      <w:r w:rsidR="00D61399" w:rsidRPr="004320A3">
        <w:rPr>
          <w:rFonts w:ascii="Arial" w:hAnsi="Arial" w:cs="Arial"/>
          <w:sz w:val="22"/>
          <w:szCs w:val="22"/>
        </w:rPr>
        <w:t xml:space="preserve">exhibiting some type of infection, </w:t>
      </w:r>
      <w:r w:rsidRPr="004320A3">
        <w:rPr>
          <w:rFonts w:ascii="Arial" w:hAnsi="Arial" w:cs="Arial"/>
          <w:sz w:val="22"/>
          <w:szCs w:val="22"/>
        </w:rPr>
        <w:t>you might want to know what dose of penicillin results in a 0.5 probability of curing a rabbit</w:t>
      </w:r>
      <w:r w:rsidR="007325A6" w:rsidRPr="004320A3">
        <w:rPr>
          <w:rFonts w:ascii="Arial" w:hAnsi="Arial" w:cs="Arial"/>
          <w:sz w:val="22"/>
          <w:szCs w:val="22"/>
        </w:rPr>
        <w:t>.  T</w:t>
      </w:r>
      <w:r w:rsidR="00D61399" w:rsidRPr="004320A3">
        <w:rPr>
          <w:rFonts w:ascii="Arial" w:hAnsi="Arial" w:cs="Arial"/>
          <w:sz w:val="22"/>
          <w:szCs w:val="22"/>
        </w:rPr>
        <w:t xml:space="preserve">hink of Chester Bliss’ </w:t>
      </w:r>
      <w:proofErr w:type="spellStart"/>
      <w:r w:rsidR="00D61399" w:rsidRPr="004320A3">
        <w:rPr>
          <w:rFonts w:ascii="Arial" w:hAnsi="Arial" w:cs="Arial"/>
          <w:sz w:val="22"/>
          <w:szCs w:val="22"/>
        </w:rPr>
        <w:t>probit</w:t>
      </w:r>
      <w:proofErr w:type="spellEnd"/>
      <w:r w:rsidR="00D61399" w:rsidRPr="004320A3">
        <w:rPr>
          <w:rFonts w:ascii="Arial" w:hAnsi="Arial" w:cs="Arial"/>
          <w:sz w:val="22"/>
          <w:szCs w:val="22"/>
        </w:rPr>
        <w:t xml:space="preserve"> analysis here…</w:t>
      </w:r>
      <w:r w:rsidRPr="004320A3">
        <w:rPr>
          <w:rFonts w:ascii="Arial" w:hAnsi="Arial" w:cs="Arial"/>
          <w:sz w:val="22"/>
          <w:szCs w:val="22"/>
        </w:rPr>
        <w:t xml:space="preserve">. </w:t>
      </w:r>
    </w:p>
    <w:p w:rsidR="00D61399" w:rsidRPr="004320A3" w:rsidRDefault="00D61399" w:rsidP="00F063C1">
      <w:pPr>
        <w:rPr>
          <w:rFonts w:ascii="Arial" w:hAnsi="Arial" w:cs="Arial"/>
          <w:sz w:val="22"/>
          <w:szCs w:val="22"/>
        </w:rPr>
      </w:pPr>
    </w:p>
    <w:p w:rsidR="00D61399" w:rsidRPr="004320A3" w:rsidRDefault="00D61399" w:rsidP="00F063C1">
      <w:pPr>
        <w:rPr>
          <w:rFonts w:ascii="Arial" w:hAnsi="Arial" w:cs="Arial"/>
          <w:sz w:val="22"/>
          <w:szCs w:val="22"/>
        </w:rPr>
      </w:pPr>
      <w:r w:rsidRPr="004320A3">
        <w:rPr>
          <w:rFonts w:ascii="Arial" w:hAnsi="Arial" w:cs="Arial"/>
          <w:sz w:val="22"/>
          <w:szCs w:val="22"/>
        </w:rPr>
        <w:t>Using the data provided in the tab “</w:t>
      </w:r>
      <w:del w:id="0" w:author="Academic Computing" w:date="2013-05-14T11:00:00Z">
        <w:r w:rsidRPr="004320A3" w:rsidDel="00BE3986">
          <w:rPr>
            <w:rFonts w:ascii="Arial" w:hAnsi="Arial" w:cs="Arial"/>
            <w:sz w:val="22"/>
            <w:szCs w:val="22"/>
          </w:rPr>
          <w:delText>Advanced</w:delText>
        </w:r>
        <w:r w:rsidR="007325A6" w:rsidRPr="004320A3" w:rsidDel="00BE3986">
          <w:rPr>
            <w:rFonts w:ascii="Arial" w:hAnsi="Arial" w:cs="Arial"/>
            <w:sz w:val="22"/>
            <w:szCs w:val="22"/>
          </w:rPr>
          <w:delText>_iris-data</w:delText>
        </w:r>
      </w:del>
      <w:ins w:id="1" w:author="Academic Computing" w:date="2013-05-14T11:00:00Z">
        <w:r w:rsidR="00BE3986">
          <w:rPr>
            <w:rFonts w:ascii="Arial" w:hAnsi="Arial" w:cs="Arial"/>
            <w:sz w:val="22"/>
            <w:szCs w:val="22"/>
          </w:rPr>
          <w:t>????</w:t>
        </w:r>
      </w:ins>
      <w:r w:rsidRPr="004320A3">
        <w:rPr>
          <w:rFonts w:ascii="Arial" w:hAnsi="Arial" w:cs="Arial"/>
          <w:sz w:val="22"/>
          <w:szCs w:val="22"/>
        </w:rPr>
        <w:t>” import the data into JMP. Using the “Fit Y by X” platform, use “response” as Y and “</w:t>
      </w:r>
      <w:proofErr w:type="spellStart"/>
      <w:r w:rsidRPr="004320A3">
        <w:rPr>
          <w:rFonts w:ascii="Arial" w:hAnsi="Arial" w:cs="Arial"/>
          <w:sz w:val="22"/>
          <w:szCs w:val="22"/>
        </w:rPr>
        <w:t>ln</w:t>
      </w:r>
      <w:proofErr w:type="spellEnd"/>
      <w:r w:rsidRPr="004320A3">
        <w:rPr>
          <w:rFonts w:ascii="Arial" w:hAnsi="Arial" w:cs="Arial"/>
          <w:sz w:val="22"/>
          <w:szCs w:val="22"/>
        </w:rPr>
        <w:t xml:space="preserve">(dose)” as X. JMP will automatically fill in the column “count” as a frequency – make sure this happened, and if not, place “Count” in the frequency box. </w:t>
      </w:r>
    </w:p>
    <w:p w:rsidR="00D61399" w:rsidRPr="004320A3" w:rsidRDefault="00D61399" w:rsidP="00F063C1">
      <w:pPr>
        <w:rPr>
          <w:rFonts w:ascii="Arial" w:hAnsi="Arial" w:cs="Arial"/>
          <w:sz w:val="22"/>
          <w:szCs w:val="22"/>
        </w:rPr>
      </w:pPr>
    </w:p>
    <w:p w:rsidR="00D61399" w:rsidRPr="004320A3" w:rsidDel="00BE3986" w:rsidRDefault="00931376" w:rsidP="00D61399">
      <w:pPr>
        <w:rPr>
          <w:del w:id="2" w:author="Academic Computing" w:date="2013-05-14T11:00:00Z"/>
          <w:rFonts w:ascii="Arial" w:hAnsi="Arial" w:cs="Arial"/>
          <w:sz w:val="22"/>
          <w:szCs w:val="22"/>
        </w:rPr>
      </w:pPr>
      <w:bookmarkStart w:id="3" w:name="_GoBack"/>
      <w:bookmarkEnd w:id="3"/>
      <w:del w:id="4" w:author="Academic Computing" w:date="2013-05-14T11:00:00Z">
        <w:r w:rsidDel="00BE3986">
          <w:rPr>
            <w:rFonts w:ascii="Arial" w:hAnsi="Arial" w:cs="Arial"/>
            <w:sz w:val="22"/>
            <w:szCs w:val="22"/>
          </w:rPr>
          <w:delText>34</w:delText>
        </w:r>
        <w:r w:rsidR="00D61399" w:rsidRPr="004320A3" w:rsidDel="00BE3986">
          <w:rPr>
            <w:rFonts w:ascii="Arial" w:hAnsi="Arial" w:cs="Arial"/>
            <w:sz w:val="22"/>
            <w:szCs w:val="22"/>
          </w:rPr>
          <w:delText xml:space="preserve">. What was your null hypothesis for this logistic regression? </w:delText>
        </w:r>
      </w:del>
    </w:p>
    <w:p w:rsidR="00D61399" w:rsidRPr="004320A3" w:rsidDel="00BE3986" w:rsidRDefault="00D61399" w:rsidP="00D61399">
      <w:pPr>
        <w:rPr>
          <w:del w:id="5" w:author="Academic Computing" w:date="2013-05-14T11:00:00Z"/>
          <w:rFonts w:ascii="Arial" w:hAnsi="Arial" w:cs="Arial"/>
          <w:sz w:val="22"/>
          <w:szCs w:val="22"/>
        </w:rPr>
      </w:pPr>
    </w:p>
    <w:p w:rsidR="00D61399" w:rsidRPr="004320A3" w:rsidDel="00BE3986" w:rsidRDefault="00931376" w:rsidP="00D61399">
      <w:pPr>
        <w:rPr>
          <w:del w:id="6" w:author="Academic Computing" w:date="2013-05-14T11:00:00Z"/>
          <w:rFonts w:ascii="Arial" w:hAnsi="Arial" w:cs="Arial"/>
          <w:sz w:val="22"/>
          <w:szCs w:val="22"/>
        </w:rPr>
      </w:pPr>
      <w:del w:id="7" w:author="Academic Computing" w:date="2013-05-14T11:00:00Z">
        <w:r w:rsidDel="00BE3986">
          <w:rPr>
            <w:rFonts w:ascii="Arial" w:hAnsi="Arial" w:cs="Arial"/>
            <w:sz w:val="22"/>
            <w:szCs w:val="22"/>
          </w:rPr>
          <w:delText>35</w:delText>
        </w:r>
        <w:r w:rsidR="00D61399" w:rsidRPr="004320A3" w:rsidDel="00BE3986">
          <w:rPr>
            <w:rFonts w:ascii="Arial" w:hAnsi="Arial" w:cs="Arial"/>
            <w:sz w:val="22"/>
            <w:szCs w:val="22"/>
          </w:rPr>
          <w:delText xml:space="preserve">. What are the degrees of freedom, </w:delText>
        </w:r>
        <w:r w:rsidR="007325A6" w:rsidRPr="004320A3" w:rsidDel="00BE3986">
          <w:rPr>
            <w:rFonts w:ascii="Arial" w:hAnsi="Arial" w:cs="Arial"/>
            <w:sz w:val="22"/>
            <w:szCs w:val="22"/>
          </w:rPr>
          <w:delText>c</w:delText>
        </w:r>
        <w:r w:rsidR="00D61399" w:rsidRPr="004320A3" w:rsidDel="00BE3986">
          <w:rPr>
            <w:rFonts w:ascii="Arial" w:hAnsi="Arial" w:cs="Arial"/>
            <w:sz w:val="22"/>
            <w:szCs w:val="22"/>
          </w:rPr>
          <w:delText xml:space="preserve">hi-square value and p-value?  </w:delText>
        </w:r>
      </w:del>
    </w:p>
    <w:p w:rsidR="00D61399" w:rsidRPr="004320A3" w:rsidDel="00BE3986" w:rsidRDefault="00D61399" w:rsidP="00D61399">
      <w:pPr>
        <w:rPr>
          <w:del w:id="8" w:author="Academic Computing" w:date="2013-05-14T11:00:00Z"/>
          <w:rFonts w:ascii="Arial" w:hAnsi="Arial" w:cs="Arial"/>
          <w:sz w:val="22"/>
          <w:szCs w:val="22"/>
        </w:rPr>
      </w:pPr>
    </w:p>
    <w:p w:rsidR="00D61399" w:rsidRPr="004320A3" w:rsidDel="00BE3986" w:rsidRDefault="00931376" w:rsidP="00D61399">
      <w:pPr>
        <w:rPr>
          <w:del w:id="9" w:author="Academic Computing" w:date="2013-05-14T11:00:00Z"/>
          <w:rFonts w:ascii="Arial" w:hAnsi="Arial" w:cs="Arial"/>
          <w:sz w:val="22"/>
          <w:szCs w:val="22"/>
        </w:rPr>
      </w:pPr>
      <w:del w:id="10" w:author="Academic Computing" w:date="2013-05-14T11:00:00Z">
        <w:r w:rsidDel="00BE3986">
          <w:rPr>
            <w:rFonts w:ascii="Arial" w:hAnsi="Arial" w:cs="Arial"/>
            <w:sz w:val="22"/>
            <w:szCs w:val="22"/>
          </w:rPr>
          <w:delText>36</w:delText>
        </w:r>
        <w:r w:rsidR="00D61399" w:rsidRPr="004320A3" w:rsidDel="00BE3986">
          <w:rPr>
            <w:rFonts w:ascii="Arial" w:hAnsi="Arial" w:cs="Arial"/>
            <w:sz w:val="22"/>
            <w:szCs w:val="22"/>
          </w:rPr>
          <w:delText xml:space="preserve">. Do you reject your null hypothesis? </w:delText>
        </w:r>
      </w:del>
    </w:p>
    <w:p w:rsidR="00D61399" w:rsidRPr="004320A3" w:rsidDel="00BE3986" w:rsidRDefault="00D61399" w:rsidP="00D61399">
      <w:pPr>
        <w:rPr>
          <w:del w:id="11" w:author="Academic Computing" w:date="2013-05-14T11:00:00Z"/>
          <w:rFonts w:ascii="Arial" w:hAnsi="Arial" w:cs="Arial"/>
          <w:sz w:val="22"/>
          <w:szCs w:val="22"/>
        </w:rPr>
      </w:pPr>
    </w:p>
    <w:p w:rsidR="00D61399" w:rsidRPr="004320A3" w:rsidRDefault="00931376" w:rsidP="00F063C1">
      <w:pPr>
        <w:rPr>
          <w:rFonts w:ascii="Arial" w:hAnsi="Arial" w:cs="Arial"/>
          <w:sz w:val="22"/>
          <w:szCs w:val="22"/>
        </w:rPr>
      </w:pPr>
      <w:del w:id="12" w:author="Academic Computing" w:date="2013-05-14T11:00:00Z">
        <w:r w:rsidDel="00BE3986">
          <w:rPr>
            <w:rFonts w:ascii="Arial" w:hAnsi="Arial" w:cs="Arial"/>
            <w:sz w:val="22"/>
            <w:szCs w:val="22"/>
          </w:rPr>
          <w:delText>37</w:delText>
        </w:r>
        <w:r w:rsidR="00D61399" w:rsidRPr="004320A3" w:rsidDel="00BE3986">
          <w:rPr>
            <w:rFonts w:ascii="Arial" w:hAnsi="Arial" w:cs="Arial"/>
            <w:sz w:val="22"/>
            <w:szCs w:val="22"/>
          </w:rPr>
          <w:delText>. Interpret your results:</w:delText>
        </w:r>
      </w:del>
    </w:p>
    <w:sectPr w:rsidR="00D61399" w:rsidRPr="004320A3" w:rsidSect="005369C2">
      <w:footerReference w:type="default" r:id="rId10"/>
      <w:pgSz w:w="12240" w:h="15840"/>
      <w:pgMar w:top="108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1A3" w:rsidRDefault="001851A3" w:rsidP="00A77F29">
      <w:r>
        <w:separator/>
      </w:r>
    </w:p>
  </w:endnote>
  <w:endnote w:type="continuationSeparator" w:id="0">
    <w:p w:rsidR="001851A3" w:rsidRDefault="001851A3" w:rsidP="00A77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7A6" w:rsidRPr="004320A3" w:rsidRDefault="00FB3628">
    <w:pPr>
      <w:pStyle w:val="Footer"/>
      <w:rPr>
        <w:rFonts w:ascii="Arial" w:hAnsi="Arial" w:cs="Arial"/>
        <w:sz w:val="18"/>
        <w:szCs w:val="18"/>
      </w:rPr>
    </w:pPr>
    <w:r w:rsidRPr="00FB3628">
      <w:rPr>
        <w:rFonts w:ascii="Arial" w:hAnsi="Arial" w:cs="Arial"/>
        <w:sz w:val="18"/>
        <w:szCs w:val="18"/>
      </w:rPr>
      <w:t>Week 7 CPAT Stats Lab</w:t>
    </w:r>
    <w:r w:rsidRPr="00FB3628">
      <w:rPr>
        <w:rFonts w:ascii="Arial" w:hAnsi="Arial" w:cs="Arial"/>
        <w:sz w:val="18"/>
        <w:szCs w:val="18"/>
      </w:rPr>
      <w:ptab w:relativeTo="margin" w:alignment="center" w:leader="none"/>
    </w:r>
    <w:r w:rsidRPr="00FB3628">
      <w:rPr>
        <w:rFonts w:ascii="Arial" w:hAnsi="Arial" w:cs="Arial"/>
        <w:sz w:val="18"/>
        <w:szCs w:val="18"/>
      </w:rPr>
      <w:t xml:space="preserve">Page </w:t>
    </w:r>
    <w:r w:rsidRPr="00FB3628">
      <w:rPr>
        <w:rFonts w:ascii="Arial" w:hAnsi="Arial" w:cs="Arial"/>
        <w:sz w:val="18"/>
        <w:szCs w:val="18"/>
      </w:rPr>
      <w:fldChar w:fldCharType="begin"/>
    </w:r>
    <w:r w:rsidRPr="00FB3628">
      <w:rPr>
        <w:rFonts w:ascii="Arial" w:hAnsi="Arial" w:cs="Arial"/>
        <w:sz w:val="18"/>
        <w:szCs w:val="18"/>
      </w:rPr>
      <w:instrText xml:space="preserve"> PAGE  \* Arabic  \* MERGEFORMAT </w:instrText>
    </w:r>
    <w:r w:rsidRPr="00FB3628">
      <w:rPr>
        <w:rFonts w:ascii="Arial" w:hAnsi="Arial" w:cs="Arial"/>
        <w:sz w:val="18"/>
        <w:szCs w:val="18"/>
      </w:rPr>
      <w:fldChar w:fldCharType="separate"/>
    </w:r>
    <w:r w:rsidR="00BE3986">
      <w:rPr>
        <w:rFonts w:ascii="Arial" w:hAnsi="Arial" w:cs="Arial"/>
        <w:noProof/>
        <w:sz w:val="18"/>
        <w:szCs w:val="18"/>
      </w:rPr>
      <w:t>5</w:t>
    </w:r>
    <w:r w:rsidRPr="00FB3628">
      <w:rPr>
        <w:rFonts w:ascii="Arial" w:hAnsi="Arial" w:cs="Arial"/>
        <w:sz w:val="18"/>
        <w:szCs w:val="18"/>
      </w:rPr>
      <w:fldChar w:fldCharType="end"/>
    </w:r>
    <w:r w:rsidRPr="00FB3628">
      <w:rPr>
        <w:rFonts w:ascii="Arial" w:hAnsi="Arial" w:cs="Arial"/>
        <w:sz w:val="18"/>
        <w:szCs w:val="18"/>
      </w:rPr>
      <w:t xml:space="preserve"> of </w:t>
    </w:r>
    <w:r w:rsidRPr="00FB3628">
      <w:rPr>
        <w:rFonts w:ascii="Arial" w:hAnsi="Arial" w:cs="Arial"/>
        <w:sz w:val="18"/>
        <w:szCs w:val="18"/>
      </w:rPr>
      <w:fldChar w:fldCharType="begin"/>
    </w:r>
    <w:r w:rsidRPr="00FB3628">
      <w:rPr>
        <w:rFonts w:ascii="Arial" w:hAnsi="Arial" w:cs="Arial"/>
        <w:sz w:val="18"/>
        <w:szCs w:val="18"/>
      </w:rPr>
      <w:instrText xml:space="preserve"> NUMPAGES  \* Arabic  \* MERGEFORMAT </w:instrText>
    </w:r>
    <w:r w:rsidRPr="00FB3628">
      <w:rPr>
        <w:rFonts w:ascii="Arial" w:hAnsi="Arial" w:cs="Arial"/>
        <w:sz w:val="18"/>
        <w:szCs w:val="18"/>
      </w:rPr>
      <w:fldChar w:fldCharType="separate"/>
    </w:r>
    <w:r w:rsidR="00BE3986">
      <w:rPr>
        <w:rFonts w:ascii="Arial" w:hAnsi="Arial" w:cs="Arial"/>
        <w:noProof/>
        <w:sz w:val="18"/>
        <w:szCs w:val="18"/>
      </w:rPr>
      <w:t>5</w:t>
    </w:r>
    <w:r w:rsidRPr="00FB3628">
      <w:rPr>
        <w:rFonts w:ascii="Arial" w:hAnsi="Arial" w:cs="Arial"/>
        <w:sz w:val="18"/>
        <w:szCs w:val="18"/>
      </w:rPr>
      <w:fldChar w:fldCharType="end"/>
    </w:r>
    <w:r w:rsidRPr="00FB3628">
      <w:rPr>
        <w:rFonts w:ascii="Arial" w:hAnsi="Arial" w:cs="Arial"/>
        <w:sz w:val="18"/>
        <w:szCs w:val="18"/>
      </w:rPr>
      <w:ptab w:relativeTo="margin" w:alignment="right" w:leader="none"/>
    </w:r>
    <w:r w:rsidRPr="00FB3628">
      <w:rPr>
        <w:rFonts w:ascii="Arial" w:hAnsi="Arial" w:cs="Arial"/>
        <w:sz w:val="18"/>
        <w:szCs w:val="18"/>
      </w:rPr>
      <w:t>©CJL/JBC 5/12/13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1A3" w:rsidRDefault="001851A3" w:rsidP="00A77F29">
      <w:r>
        <w:separator/>
      </w:r>
    </w:p>
  </w:footnote>
  <w:footnote w:type="continuationSeparator" w:id="0">
    <w:p w:rsidR="001851A3" w:rsidRDefault="001851A3" w:rsidP="00A77F29">
      <w:r>
        <w:continuationSeparator/>
      </w:r>
    </w:p>
  </w:footnote>
  <w:footnote w:id="1">
    <w:p w:rsidR="00A77F29" w:rsidRDefault="00A77F29">
      <w:pPr>
        <w:pStyle w:val="FootnoteText"/>
      </w:pPr>
      <w:r>
        <w:rPr>
          <w:rStyle w:val="FootnoteReference"/>
        </w:rPr>
        <w:footnoteRef/>
      </w:r>
      <w:r>
        <w:t xml:space="preserve"> As per UCI’s machine Learning Repository (</w:t>
      </w:r>
      <w:proofErr w:type="spellStart"/>
      <w:r>
        <w:t>archive.ics.uci</w:t>
      </w:r>
      <w:proofErr w:type="spellEnd"/>
      <w:r>
        <w:t>/</w:t>
      </w:r>
      <w:proofErr w:type="spellStart"/>
      <w:r>
        <w:t>edu</w:t>
      </w:r>
      <w:proofErr w:type="spellEnd"/>
      <w:r>
        <w:t xml:space="preserve">/ml/datasets/Iris):  This is perhaps the best known database in the pattern recognition literature.  Fisher's paper is a classic in both statistics and machine learning and is referenced frequently to this day. (e.g., </w:t>
      </w:r>
      <w:proofErr w:type="spellStart"/>
      <w:r>
        <w:t>Duda</w:t>
      </w:r>
      <w:proofErr w:type="gramStart"/>
      <w:r>
        <w:t>,R.O</w:t>
      </w:r>
      <w:proofErr w:type="spellEnd"/>
      <w:proofErr w:type="gramEnd"/>
      <w:r>
        <w:t xml:space="preserve">., &amp; </w:t>
      </w:r>
      <w:proofErr w:type="spellStart"/>
      <w:r>
        <w:t>Hart,P.E</w:t>
      </w:r>
      <w:proofErr w:type="spellEnd"/>
      <w:r>
        <w:t xml:space="preserve">. (1973) Pattern Classification and Scene Analysis. </w:t>
      </w:r>
      <w:proofErr w:type="gramStart"/>
      <w:r>
        <w:t>(Q327.D83) John Wiley &amp; Sons.</w:t>
      </w:r>
      <w:proofErr w:type="gramEnd"/>
      <w:r>
        <w:t xml:space="preserve"> ISBN 0-471-22361-1, p. 218.)   The data set contains 3 classes of 50 instances each, where each class refers to an iris subspecies. One class is linearly separable from the other two; the latter two are NOT linearly separable from each other.  </w:t>
      </w:r>
      <w:proofErr w:type="spellStart"/>
      <w:r>
        <w:t>Fisher</w:t>
      </w:r>
      <w:proofErr w:type="gramStart"/>
      <w:r>
        <w:t>,R.A</w:t>
      </w:r>
      <w:proofErr w:type="spellEnd"/>
      <w:proofErr w:type="gramEnd"/>
      <w:r>
        <w:t xml:space="preserve">. "The use of multiple measurements in taxonomic problems" </w:t>
      </w:r>
      <w:r w:rsidRPr="00FB3628">
        <w:rPr>
          <w:i/>
        </w:rPr>
        <w:t>Annual Eugenics</w:t>
      </w:r>
      <w:r>
        <w:t xml:space="preserve">, 7, Part II, 179-188 (1936); also in "Contributions to Mathematical Statistics" (John Wiley, NY, 1950).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B6FE0"/>
    <w:multiLevelType w:val="hybridMultilevel"/>
    <w:tmpl w:val="A552CFF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2645DCC"/>
    <w:multiLevelType w:val="hybridMultilevel"/>
    <w:tmpl w:val="B6B6F3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154"/>
    <w:rsid w:val="00012123"/>
    <w:rsid w:val="0005001F"/>
    <w:rsid w:val="000921C6"/>
    <w:rsid w:val="000B4FDB"/>
    <w:rsid w:val="000C3FBD"/>
    <w:rsid w:val="000F0305"/>
    <w:rsid w:val="000F19F3"/>
    <w:rsid w:val="00184B4C"/>
    <w:rsid w:val="001851A3"/>
    <w:rsid w:val="001D3C7A"/>
    <w:rsid w:val="0023758F"/>
    <w:rsid w:val="00271601"/>
    <w:rsid w:val="002B25E6"/>
    <w:rsid w:val="002B57AB"/>
    <w:rsid w:val="002C4BB6"/>
    <w:rsid w:val="00301F88"/>
    <w:rsid w:val="0031368E"/>
    <w:rsid w:val="003247A0"/>
    <w:rsid w:val="003315B9"/>
    <w:rsid w:val="00347AAD"/>
    <w:rsid w:val="00350751"/>
    <w:rsid w:val="00365AA3"/>
    <w:rsid w:val="00395D06"/>
    <w:rsid w:val="003D4170"/>
    <w:rsid w:val="004320A3"/>
    <w:rsid w:val="00494CFA"/>
    <w:rsid w:val="004D0A36"/>
    <w:rsid w:val="004F330A"/>
    <w:rsid w:val="005369C2"/>
    <w:rsid w:val="005406DF"/>
    <w:rsid w:val="00545C74"/>
    <w:rsid w:val="005610B7"/>
    <w:rsid w:val="005C2888"/>
    <w:rsid w:val="00601D41"/>
    <w:rsid w:val="00613B51"/>
    <w:rsid w:val="00614F68"/>
    <w:rsid w:val="006B2049"/>
    <w:rsid w:val="006E0732"/>
    <w:rsid w:val="006E17C4"/>
    <w:rsid w:val="006F3A25"/>
    <w:rsid w:val="007042AA"/>
    <w:rsid w:val="00713C0E"/>
    <w:rsid w:val="007325A6"/>
    <w:rsid w:val="00744A90"/>
    <w:rsid w:val="007503D2"/>
    <w:rsid w:val="007B23FC"/>
    <w:rsid w:val="007C013C"/>
    <w:rsid w:val="007C522A"/>
    <w:rsid w:val="007D6BE6"/>
    <w:rsid w:val="007F2115"/>
    <w:rsid w:val="00851CBE"/>
    <w:rsid w:val="008551D5"/>
    <w:rsid w:val="008765CF"/>
    <w:rsid w:val="00881A50"/>
    <w:rsid w:val="008D1B7E"/>
    <w:rsid w:val="008F1FBB"/>
    <w:rsid w:val="00931376"/>
    <w:rsid w:val="009458AD"/>
    <w:rsid w:val="009555BD"/>
    <w:rsid w:val="00985058"/>
    <w:rsid w:val="00985DED"/>
    <w:rsid w:val="009D3FB0"/>
    <w:rsid w:val="00A10539"/>
    <w:rsid w:val="00A125E7"/>
    <w:rsid w:val="00A37123"/>
    <w:rsid w:val="00A77F29"/>
    <w:rsid w:val="00A91619"/>
    <w:rsid w:val="00AB47A6"/>
    <w:rsid w:val="00AC0BB8"/>
    <w:rsid w:val="00AF5DC6"/>
    <w:rsid w:val="00B05396"/>
    <w:rsid w:val="00B157F0"/>
    <w:rsid w:val="00B547AC"/>
    <w:rsid w:val="00B67C79"/>
    <w:rsid w:val="00B75B2D"/>
    <w:rsid w:val="00BA17CE"/>
    <w:rsid w:val="00BA4F19"/>
    <w:rsid w:val="00BA6878"/>
    <w:rsid w:val="00BC320A"/>
    <w:rsid w:val="00BE1D66"/>
    <w:rsid w:val="00BE3986"/>
    <w:rsid w:val="00C11F2C"/>
    <w:rsid w:val="00C31A6D"/>
    <w:rsid w:val="00C6496A"/>
    <w:rsid w:val="00C70CB7"/>
    <w:rsid w:val="00C815A2"/>
    <w:rsid w:val="00D16AD1"/>
    <w:rsid w:val="00D238A0"/>
    <w:rsid w:val="00D353EB"/>
    <w:rsid w:val="00D42ED9"/>
    <w:rsid w:val="00D50AC1"/>
    <w:rsid w:val="00D560BE"/>
    <w:rsid w:val="00D61399"/>
    <w:rsid w:val="00D7307F"/>
    <w:rsid w:val="00D8716A"/>
    <w:rsid w:val="00DA291A"/>
    <w:rsid w:val="00DA3D97"/>
    <w:rsid w:val="00DD01DD"/>
    <w:rsid w:val="00DD474A"/>
    <w:rsid w:val="00DF7154"/>
    <w:rsid w:val="00E05182"/>
    <w:rsid w:val="00E067D1"/>
    <w:rsid w:val="00E10787"/>
    <w:rsid w:val="00E14C76"/>
    <w:rsid w:val="00E63A2E"/>
    <w:rsid w:val="00EA13DF"/>
    <w:rsid w:val="00F063C1"/>
    <w:rsid w:val="00F74B61"/>
    <w:rsid w:val="00F772DE"/>
    <w:rsid w:val="00FB3628"/>
    <w:rsid w:val="00FD7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4B6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3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A6878"/>
    <w:rPr>
      <w:rFonts w:ascii="Tahoma" w:hAnsi="Tahoma" w:cs="Tahoma"/>
      <w:sz w:val="16"/>
      <w:szCs w:val="16"/>
    </w:rPr>
  </w:style>
  <w:style w:type="character" w:customStyle="1" w:styleId="BalloonTextChar">
    <w:name w:val="Balloon Text Char"/>
    <w:basedOn w:val="DefaultParagraphFont"/>
    <w:link w:val="BalloonText"/>
    <w:rsid w:val="00BA6878"/>
    <w:rPr>
      <w:rFonts w:ascii="Tahoma" w:hAnsi="Tahoma" w:cs="Tahoma"/>
      <w:sz w:val="16"/>
      <w:szCs w:val="16"/>
    </w:rPr>
  </w:style>
  <w:style w:type="character" w:styleId="CommentReference">
    <w:name w:val="annotation reference"/>
    <w:basedOn w:val="DefaultParagraphFont"/>
    <w:rsid w:val="00BA6878"/>
    <w:rPr>
      <w:sz w:val="16"/>
      <w:szCs w:val="16"/>
    </w:rPr>
  </w:style>
  <w:style w:type="paragraph" w:styleId="CommentText">
    <w:name w:val="annotation text"/>
    <w:basedOn w:val="Normal"/>
    <w:link w:val="CommentTextChar"/>
    <w:rsid w:val="00BA6878"/>
    <w:rPr>
      <w:sz w:val="20"/>
      <w:szCs w:val="20"/>
    </w:rPr>
  </w:style>
  <w:style w:type="character" w:customStyle="1" w:styleId="CommentTextChar">
    <w:name w:val="Comment Text Char"/>
    <w:basedOn w:val="DefaultParagraphFont"/>
    <w:link w:val="CommentText"/>
    <w:rsid w:val="00BA6878"/>
  </w:style>
  <w:style w:type="paragraph" w:styleId="CommentSubject">
    <w:name w:val="annotation subject"/>
    <w:basedOn w:val="CommentText"/>
    <w:next w:val="CommentText"/>
    <w:link w:val="CommentSubjectChar"/>
    <w:rsid w:val="00BA6878"/>
    <w:rPr>
      <w:b/>
      <w:bCs/>
    </w:rPr>
  </w:style>
  <w:style w:type="character" w:customStyle="1" w:styleId="CommentSubjectChar">
    <w:name w:val="Comment Subject Char"/>
    <w:basedOn w:val="CommentTextChar"/>
    <w:link w:val="CommentSubject"/>
    <w:rsid w:val="00BA6878"/>
    <w:rPr>
      <w:b/>
      <w:bCs/>
    </w:rPr>
  </w:style>
  <w:style w:type="character" w:customStyle="1" w:styleId="emph">
    <w:name w:val="emph"/>
    <w:basedOn w:val="DefaultParagraphFont"/>
    <w:rsid w:val="007B23FC"/>
  </w:style>
  <w:style w:type="paragraph" w:styleId="FootnoteText">
    <w:name w:val="footnote text"/>
    <w:basedOn w:val="Normal"/>
    <w:link w:val="FootnoteTextChar"/>
    <w:rsid w:val="00A77F29"/>
    <w:rPr>
      <w:sz w:val="20"/>
      <w:szCs w:val="20"/>
    </w:rPr>
  </w:style>
  <w:style w:type="character" w:customStyle="1" w:styleId="FootnoteTextChar">
    <w:name w:val="Footnote Text Char"/>
    <w:basedOn w:val="DefaultParagraphFont"/>
    <w:link w:val="FootnoteText"/>
    <w:rsid w:val="00A77F29"/>
  </w:style>
  <w:style w:type="character" w:styleId="FootnoteReference">
    <w:name w:val="footnote reference"/>
    <w:basedOn w:val="DefaultParagraphFont"/>
    <w:rsid w:val="00A77F29"/>
    <w:rPr>
      <w:vertAlign w:val="superscript"/>
    </w:rPr>
  </w:style>
  <w:style w:type="paragraph" w:styleId="Header">
    <w:name w:val="header"/>
    <w:basedOn w:val="Normal"/>
    <w:link w:val="HeaderChar"/>
    <w:rsid w:val="00AB47A6"/>
    <w:pPr>
      <w:tabs>
        <w:tab w:val="center" w:pos="4680"/>
        <w:tab w:val="right" w:pos="9360"/>
      </w:tabs>
    </w:pPr>
  </w:style>
  <w:style w:type="character" w:customStyle="1" w:styleId="HeaderChar">
    <w:name w:val="Header Char"/>
    <w:basedOn w:val="DefaultParagraphFont"/>
    <w:link w:val="Header"/>
    <w:rsid w:val="00AB47A6"/>
    <w:rPr>
      <w:sz w:val="24"/>
      <w:szCs w:val="24"/>
    </w:rPr>
  </w:style>
  <w:style w:type="paragraph" w:styleId="Footer">
    <w:name w:val="footer"/>
    <w:basedOn w:val="Normal"/>
    <w:link w:val="FooterChar"/>
    <w:uiPriority w:val="99"/>
    <w:rsid w:val="00AB47A6"/>
    <w:pPr>
      <w:tabs>
        <w:tab w:val="center" w:pos="4680"/>
        <w:tab w:val="right" w:pos="9360"/>
      </w:tabs>
    </w:pPr>
  </w:style>
  <w:style w:type="character" w:customStyle="1" w:styleId="FooterChar">
    <w:name w:val="Footer Char"/>
    <w:basedOn w:val="DefaultParagraphFont"/>
    <w:link w:val="Footer"/>
    <w:uiPriority w:val="99"/>
    <w:rsid w:val="00AB47A6"/>
    <w:rPr>
      <w:sz w:val="24"/>
      <w:szCs w:val="24"/>
    </w:rPr>
  </w:style>
  <w:style w:type="paragraph" w:styleId="ListParagraph">
    <w:name w:val="List Paragraph"/>
    <w:basedOn w:val="Normal"/>
    <w:uiPriority w:val="34"/>
    <w:qFormat/>
    <w:rsid w:val="00E10787"/>
    <w:pPr>
      <w:ind w:left="720"/>
      <w:contextualSpacing/>
    </w:pPr>
  </w:style>
  <w:style w:type="character" w:styleId="Emphasis">
    <w:name w:val="Emphasis"/>
    <w:basedOn w:val="DefaultParagraphFont"/>
    <w:uiPriority w:val="20"/>
    <w:qFormat/>
    <w:rsid w:val="006F3A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4B6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3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A6878"/>
    <w:rPr>
      <w:rFonts w:ascii="Tahoma" w:hAnsi="Tahoma" w:cs="Tahoma"/>
      <w:sz w:val="16"/>
      <w:szCs w:val="16"/>
    </w:rPr>
  </w:style>
  <w:style w:type="character" w:customStyle="1" w:styleId="BalloonTextChar">
    <w:name w:val="Balloon Text Char"/>
    <w:basedOn w:val="DefaultParagraphFont"/>
    <w:link w:val="BalloonText"/>
    <w:rsid w:val="00BA6878"/>
    <w:rPr>
      <w:rFonts w:ascii="Tahoma" w:hAnsi="Tahoma" w:cs="Tahoma"/>
      <w:sz w:val="16"/>
      <w:szCs w:val="16"/>
    </w:rPr>
  </w:style>
  <w:style w:type="character" w:styleId="CommentReference">
    <w:name w:val="annotation reference"/>
    <w:basedOn w:val="DefaultParagraphFont"/>
    <w:rsid w:val="00BA6878"/>
    <w:rPr>
      <w:sz w:val="16"/>
      <w:szCs w:val="16"/>
    </w:rPr>
  </w:style>
  <w:style w:type="paragraph" w:styleId="CommentText">
    <w:name w:val="annotation text"/>
    <w:basedOn w:val="Normal"/>
    <w:link w:val="CommentTextChar"/>
    <w:rsid w:val="00BA6878"/>
    <w:rPr>
      <w:sz w:val="20"/>
      <w:szCs w:val="20"/>
    </w:rPr>
  </w:style>
  <w:style w:type="character" w:customStyle="1" w:styleId="CommentTextChar">
    <w:name w:val="Comment Text Char"/>
    <w:basedOn w:val="DefaultParagraphFont"/>
    <w:link w:val="CommentText"/>
    <w:rsid w:val="00BA6878"/>
  </w:style>
  <w:style w:type="paragraph" w:styleId="CommentSubject">
    <w:name w:val="annotation subject"/>
    <w:basedOn w:val="CommentText"/>
    <w:next w:val="CommentText"/>
    <w:link w:val="CommentSubjectChar"/>
    <w:rsid w:val="00BA6878"/>
    <w:rPr>
      <w:b/>
      <w:bCs/>
    </w:rPr>
  </w:style>
  <w:style w:type="character" w:customStyle="1" w:styleId="CommentSubjectChar">
    <w:name w:val="Comment Subject Char"/>
    <w:basedOn w:val="CommentTextChar"/>
    <w:link w:val="CommentSubject"/>
    <w:rsid w:val="00BA6878"/>
    <w:rPr>
      <w:b/>
      <w:bCs/>
    </w:rPr>
  </w:style>
  <w:style w:type="character" w:customStyle="1" w:styleId="emph">
    <w:name w:val="emph"/>
    <w:basedOn w:val="DefaultParagraphFont"/>
    <w:rsid w:val="007B23FC"/>
  </w:style>
  <w:style w:type="paragraph" w:styleId="FootnoteText">
    <w:name w:val="footnote text"/>
    <w:basedOn w:val="Normal"/>
    <w:link w:val="FootnoteTextChar"/>
    <w:rsid w:val="00A77F29"/>
    <w:rPr>
      <w:sz w:val="20"/>
      <w:szCs w:val="20"/>
    </w:rPr>
  </w:style>
  <w:style w:type="character" w:customStyle="1" w:styleId="FootnoteTextChar">
    <w:name w:val="Footnote Text Char"/>
    <w:basedOn w:val="DefaultParagraphFont"/>
    <w:link w:val="FootnoteText"/>
    <w:rsid w:val="00A77F29"/>
  </w:style>
  <w:style w:type="character" w:styleId="FootnoteReference">
    <w:name w:val="footnote reference"/>
    <w:basedOn w:val="DefaultParagraphFont"/>
    <w:rsid w:val="00A77F29"/>
    <w:rPr>
      <w:vertAlign w:val="superscript"/>
    </w:rPr>
  </w:style>
  <w:style w:type="paragraph" w:styleId="Header">
    <w:name w:val="header"/>
    <w:basedOn w:val="Normal"/>
    <w:link w:val="HeaderChar"/>
    <w:rsid w:val="00AB47A6"/>
    <w:pPr>
      <w:tabs>
        <w:tab w:val="center" w:pos="4680"/>
        <w:tab w:val="right" w:pos="9360"/>
      </w:tabs>
    </w:pPr>
  </w:style>
  <w:style w:type="character" w:customStyle="1" w:styleId="HeaderChar">
    <w:name w:val="Header Char"/>
    <w:basedOn w:val="DefaultParagraphFont"/>
    <w:link w:val="Header"/>
    <w:rsid w:val="00AB47A6"/>
    <w:rPr>
      <w:sz w:val="24"/>
      <w:szCs w:val="24"/>
    </w:rPr>
  </w:style>
  <w:style w:type="paragraph" w:styleId="Footer">
    <w:name w:val="footer"/>
    <w:basedOn w:val="Normal"/>
    <w:link w:val="FooterChar"/>
    <w:uiPriority w:val="99"/>
    <w:rsid w:val="00AB47A6"/>
    <w:pPr>
      <w:tabs>
        <w:tab w:val="center" w:pos="4680"/>
        <w:tab w:val="right" w:pos="9360"/>
      </w:tabs>
    </w:pPr>
  </w:style>
  <w:style w:type="character" w:customStyle="1" w:styleId="FooterChar">
    <w:name w:val="Footer Char"/>
    <w:basedOn w:val="DefaultParagraphFont"/>
    <w:link w:val="Footer"/>
    <w:uiPriority w:val="99"/>
    <w:rsid w:val="00AB47A6"/>
    <w:rPr>
      <w:sz w:val="24"/>
      <w:szCs w:val="24"/>
    </w:rPr>
  </w:style>
  <w:style w:type="paragraph" w:styleId="ListParagraph">
    <w:name w:val="List Paragraph"/>
    <w:basedOn w:val="Normal"/>
    <w:uiPriority w:val="34"/>
    <w:qFormat/>
    <w:rsid w:val="00E10787"/>
    <w:pPr>
      <w:ind w:left="720"/>
      <w:contextualSpacing/>
    </w:pPr>
  </w:style>
  <w:style w:type="character" w:styleId="Emphasis">
    <w:name w:val="Emphasis"/>
    <w:basedOn w:val="DefaultParagraphFont"/>
    <w:uiPriority w:val="20"/>
    <w:qFormat/>
    <w:rsid w:val="006F3A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5460">
      <w:bodyDiv w:val="1"/>
      <w:marLeft w:val="0"/>
      <w:marRight w:val="0"/>
      <w:marTop w:val="0"/>
      <w:marBottom w:val="0"/>
      <w:divBdr>
        <w:top w:val="none" w:sz="0" w:space="0" w:color="auto"/>
        <w:left w:val="none" w:sz="0" w:space="0" w:color="auto"/>
        <w:bottom w:val="none" w:sz="0" w:space="0" w:color="auto"/>
        <w:right w:val="none" w:sz="0" w:space="0" w:color="auto"/>
      </w:divBdr>
    </w:div>
    <w:div w:id="74665585">
      <w:bodyDiv w:val="1"/>
      <w:marLeft w:val="0"/>
      <w:marRight w:val="0"/>
      <w:marTop w:val="0"/>
      <w:marBottom w:val="0"/>
      <w:divBdr>
        <w:top w:val="none" w:sz="0" w:space="0" w:color="auto"/>
        <w:left w:val="none" w:sz="0" w:space="0" w:color="auto"/>
        <w:bottom w:val="none" w:sz="0" w:space="0" w:color="auto"/>
        <w:right w:val="none" w:sz="0" w:space="0" w:color="auto"/>
      </w:divBdr>
    </w:div>
    <w:div w:id="107428593">
      <w:bodyDiv w:val="1"/>
      <w:marLeft w:val="0"/>
      <w:marRight w:val="0"/>
      <w:marTop w:val="0"/>
      <w:marBottom w:val="0"/>
      <w:divBdr>
        <w:top w:val="none" w:sz="0" w:space="0" w:color="auto"/>
        <w:left w:val="none" w:sz="0" w:space="0" w:color="auto"/>
        <w:bottom w:val="none" w:sz="0" w:space="0" w:color="auto"/>
        <w:right w:val="none" w:sz="0" w:space="0" w:color="auto"/>
      </w:divBdr>
    </w:div>
    <w:div w:id="476191436">
      <w:bodyDiv w:val="1"/>
      <w:marLeft w:val="0"/>
      <w:marRight w:val="0"/>
      <w:marTop w:val="0"/>
      <w:marBottom w:val="0"/>
      <w:divBdr>
        <w:top w:val="none" w:sz="0" w:space="0" w:color="auto"/>
        <w:left w:val="none" w:sz="0" w:space="0" w:color="auto"/>
        <w:bottom w:val="none" w:sz="0" w:space="0" w:color="auto"/>
        <w:right w:val="none" w:sz="0" w:space="0" w:color="auto"/>
      </w:divBdr>
    </w:div>
    <w:div w:id="846287555">
      <w:bodyDiv w:val="1"/>
      <w:marLeft w:val="0"/>
      <w:marRight w:val="0"/>
      <w:marTop w:val="0"/>
      <w:marBottom w:val="0"/>
      <w:divBdr>
        <w:top w:val="none" w:sz="0" w:space="0" w:color="auto"/>
        <w:left w:val="none" w:sz="0" w:space="0" w:color="auto"/>
        <w:bottom w:val="none" w:sz="0" w:space="0" w:color="auto"/>
        <w:right w:val="none" w:sz="0" w:space="0" w:color="auto"/>
      </w:divBdr>
    </w:div>
    <w:div w:id="942952218">
      <w:bodyDiv w:val="1"/>
      <w:marLeft w:val="0"/>
      <w:marRight w:val="0"/>
      <w:marTop w:val="0"/>
      <w:marBottom w:val="0"/>
      <w:divBdr>
        <w:top w:val="none" w:sz="0" w:space="0" w:color="auto"/>
        <w:left w:val="none" w:sz="0" w:space="0" w:color="auto"/>
        <w:bottom w:val="none" w:sz="0" w:space="0" w:color="auto"/>
        <w:right w:val="none" w:sz="0" w:space="0" w:color="auto"/>
      </w:divBdr>
    </w:div>
    <w:div w:id="1373727076">
      <w:bodyDiv w:val="1"/>
      <w:marLeft w:val="0"/>
      <w:marRight w:val="0"/>
      <w:marTop w:val="0"/>
      <w:marBottom w:val="0"/>
      <w:divBdr>
        <w:top w:val="none" w:sz="0" w:space="0" w:color="auto"/>
        <w:left w:val="none" w:sz="0" w:space="0" w:color="auto"/>
        <w:bottom w:val="none" w:sz="0" w:space="0" w:color="auto"/>
        <w:right w:val="none" w:sz="0" w:space="0" w:color="auto"/>
      </w:divBdr>
    </w:div>
    <w:div w:id="1633168693">
      <w:bodyDiv w:val="1"/>
      <w:marLeft w:val="0"/>
      <w:marRight w:val="0"/>
      <w:marTop w:val="0"/>
      <w:marBottom w:val="0"/>
      <w:divBdr>
        <w:top w:val="none" w:sz="0" w:space="0" w:color="auto"/>
        <w:left w:val="none" w:sz="0" w:space="0" w:color="auto"/>
        <w:bottom w:val="none" w:sz="0" w:space="0" w:color="auto"/>
        <w:right w:val="none" w:sz="0" w:space="0" w:color="auto"/>
      </w:divBdr>
    </w:div>
    <w:div w:id="20427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4A1F2-F3F7-48E6-9CFB-FBBDA026F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1479</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Lab 5: Contingency Tables</vt:lpstr>
    </vt:vector>
  </TitlesOfParts>
  <Company>THE EVERGREEN STATE COLLEGE</Company>
  <LinksUpToDate>false</LinksUpToDate>
  <CharactersWithSpaces>9308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Contingency Tables</dc:title>
  <dc:creator>Carri J. LeRoy</dc:creator>
  <cp:lastModifiedBy>Academic Computing</cp:lastModifiedBy>
  <cp:revision>3</cp:revision>
  <dcterms:created xsi:type="dcterms:W3CDTF">2013-05-14T18:00:00Z</dcterms:created>
  <dcterms:modified xsi:type="dcterms:W3CDTF">2013-05-14T18:02:00Z</dcterms:modified>
</cp:coreProperties>
</file>