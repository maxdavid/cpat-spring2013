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DD4" w:rsidRPr="00425566" w:rsidRDefault="00911DD4" w:rsidP="005354F8">
      <w:pPr>
        <w:rPr>
          <w:rFonts w:ascii="Arial" w:hAnsi="Arial" w:cs="Arial"/>
          <w:b/>
          <w:sz w:val="22"/>
          <w:szCs w:val="22"/>
        </w:rPr>
      </w:pPr>
      <w:r w:rsidRPr="00425566">
        <w:rPr>
          <w:rFonts w:ascii="Arial" w:hAnsi="Arial" w:cs="Arial"/>
          <w:b/>
          <w:sz w:val="22"/>
          <w:szCs w:val="22"/>
        </w:rPr>
        <w:t>Week 6 - CPaT Stats: Correlation and Linear Regression</w:t>
      </w:r>
    </w:p>
    <w:p w:rsidR="00911DD4" w:rsidRPr="00425566" w:rsidRDefault="00911DD4" w:rsidP="005354F8">
      <w:pPr>
        <w:rPr>
          <w:rFonts w:ascii="Arial" w:hAnsi="Arial" w:cs="Arial"/>
          <w:sz w:val="22"/>
          <w:szCs w:val="22"/>
        </w:rPr>
      </w:pPr>
    </w:p>
    <w:p w:rsidR="00911DD4" w:rsidRPr="00425566" w:rsidRDefault="00911DD4">
      <w:pPr>
        <w:jc w:val="right"/>
        <w:rPr>
          <w:rFonts w:ascii="Arial" w:hAnsi="Arial" w:cs="Arial"/>
          <w:sz w:val="22"/>
          <w:szCs w:val="22"/>
        </w:rPr>
      </w:pPr>
      <w:r w:rsidRPr="00425566">
        <w:rPr>
          <w:rFonts w:ascii="Arial" w:hAnsi="Arial" w:cs="Arial"/>
          <w:sz w:val="22"/>
          <w:szCs w:val="22"/>
        </w:rPr>
        <w:t>Name: _______________________</w:t>
      </w:r>
    </w:p>
    <w:p w:rsidR="00911DD4" w:rsidRPr="00425566" w:rsidRDefault="00911DD4" w:rsidP="003D5E2E">
      <w:pPr>
        <w:jc w:val="right"/>
        <w:rPr>
          <w:rFonts w:ascii="Arial" w:hAnsi="Arial" w:cs="Arial"/>
          <w:sz w:val="22"/>
          <w:szCs w:val="22"/>
        </w:rPr>
      </w:pPr>
      <w:r w:rsidRPr="00425566">
        <w:rPr>
          <w:rFonts w:ascii="Arial" w:hAnsi="Arial" w:cs="Arial"/>
          <w:sz w:val="22"/>
          <w:szCs w:val="22"/>
        </w:rPr>
        <w:t>Name: _______________________</w:t>
      </w:r>
    </w:p>
    <w:p w:rsidR="00911DD4" w:rsidRPr="00425566" w:rsidRDefault="00911DD4" w:rsidP="003D5E2E">
      <w:pPr>
        <w:jc w:val="right"/>
        <w:rPr>
          <w:rFonts w:ascii="Arial" w:hAnsi="Arial" w:cs="Arial"/>
          <w:sz w:val="22"/>
          <w:szCs w:val="22"/>
        </w:rPr>
      </w:pPr>
      <w:r w:rsidRPr="00425566">
        <w:rPr>
          <w:rFonts w:ascii="Arial" w:hAnsi="Arial" w:cs="Arial"/>
          <w:sz w:val="22"/>
          <w:szCs w:val="22"/>
        </w:rPr>
        <w:t>Name: _______________________</w:t>
      </w:r>
    </w:p>
    <w:p w:rsidR="00911DD4" w:rsidRPr="00425566" w:rsidRDefault="00911DD4">
      <w:pPr>
        <w:jc w:val="right"/>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Please turn in a hardcopy of </w:t>
      </w:r>
      <w:r w:rsidRPr="00425566">
        <w:rPr>
          <w:rFonts w:ascii="Arial" w:hAnsi="Arial" w:cs="Arial"/>
          <w:sz w:val="22"/>
          <w:szCs w:val="22"/>
          <w:highlight w:val="yellow"/>
          <w:u w:val="single"/>
        </w:rPr>
        <w:t>just the questions</w:t>
      </w:r>
      <w:del w:id="0" w:author="judyc" w:date="2013-05-08T09:32:00Z">
        <w:r w:rsidRPr="00425566" w:rsidDel="00093900">
          <w:rPr>
            <w:rFonts w:ascii="Arial" w:hAnsi="Arial" w:cs="Arial"/>
            <w:sz w:val="22"/>
            <w:szCs w:val="22"/>
            <w:highlight w:val="yellow"/>
          </w:rPr>
          <w:delText xml:space="preserve"> (</w:delText>
        </w:r>
        <w:r w:rsidRPr="00425566" w:rsidDel="00093900">
          <w:rPr>
            <w:rFonts w:ascii="Arial" w:hAnsi="Arial" w:cs="Arial"/>
            <w:b/>
            <w:sz w:val="22"/>
            <w:szCs w:val="22"/>
            <w:highlight w:val="yellow"/>
          </w:rPr>
          <w:delText>Q1-19</w:delText>
        </w:r>
        <w:r w:rsidRPr="00425566" w:rsidDel="00093900">
          <w:rPr>
            <w:rFonts w:ascii="Arial" w:hAnsi="Arial" w:cs="Arial"/>
            <w:sz w:val="22"/>
            <w:szCs w:val="22"/>
            <w:highlight w:val="yellow"/>
          </w:rPr>
          <w:delText>)</w:delText>
        </w:r>
      </w:del>
      <w:r w:rsidRPr="00425566">
        <w:rPr>
          <w:rFonts w:ascii="Arial" w:hAnsi="Arial" w:cs="Arial"/>
          <w:sz w:val="22"/>
          <w:szCs w:val="22"/>
          <w:highlight w:val="yellow"/>
        </w:rPr>
        <w:t xml:space="preserve"> </w:t>
      </w:r>
      <w:r w:rsidRPr="00425566">
        <w:rPr>
          <w:rFonts w:ascii="Arial" w:hAnsi="Arial" w:cs="Arial"/>
          <w:sz w:val="22"/>
          <w:szCs w:val="22"/>
          <w:highlight w:val="yellow"/>
          <w:u w:val="single"/>
        </w:rPr>
        <w:t>with your answers</w:t>
      </w:r>
      <w:r w:rsidRPr="00425566">
        <w:rPr>
          <w:rFonts w:ascii="Arial" w:hAnsi="Arial" w:cs="Arial"/>
          <w:sz w:val="22"/>
          <w:szCs w:val="22"/>
        </w:rPr>
        <w:t xml:space="preserve"> inserted in </w:t>
      </w:r>
      <w:r w:rsidRPr="00425566">
        <w:rPr>
          <w:rFonts w:ascii="Arial" w:hAnsi="Arial" w:cs="Arial"/>
          <w:b/>
          <w:sz w:val="22"/>
          <w:szCs w:val="22"/>
        </w:rPr>
        <w:t>BOLD</w:t>
      </w:r>
      <w:r w:rsidRPr="00425566">
        <w:rPr>
          <w:rFonts w:ascii="Arial" w:hAnsi="Arial" w:cs="Arial"/>
          <w:sz w:val="22"/>
          <w:szCs w:val="22"/>
        </w:rPr>
        <w:t xml:space="preserve"> text. Bring this completed lab assignment to next week’s lab (week 7).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You will upload the associated Excel fine to the fileshare - in </w:t>
      </w:r>
    </w:p>
    <w:p w:rsidR="00911DD4" w:rsidRPr="00425566" w:rsidRDefault="00911DD4" w:rsidP="007E71FD">
      <w:pPr>
        <w:rPr>
          <w:rFonts w:ascii="Arial" w:hAnsi="Arial" w:cs="Arial"/>
          <w:sz w:val="22"/>
          <w:szCs w:val="22"/>
        </w:rPr>
      </w:pPr>
      <w:r w:rsidRPr="00425566">
        <w:rPr>
          <w:rFonts w:ascii="Arial" w:hAnsi="Arial" w:cs="Arial"/>
          <w:sz w:val="22"/>
          <w:szCs w:val="22"/>
          <w:highlight w:val="yellow"/>
        </w:rPr>
        <w:t>Workspace/_StatsLabReports/week_6/</w:t>
      </w:r>
    </w:p>
    <w:p w:rsidR="00911DD4" w:rsidRPr="00425566" w:rsidRDefault="00911DD4" w:rsidP="007E71FD">
      <w:pPr>
        <w:jc w:val="center"/>
        <w:rPr>
          <w:rFonts w:ascii="Arial" w:hAnsi="Arial" w:cs="Arial"/>
          <w:sz w:val="22"/>
          <w:szCs w:val="22"/>
        </w:rPr>
      </w:pPr>
      <w:r w:rsidRPr="00425566">
        <w:rPr>
          <w:rFonts w:ascii="Arial" w:hAnsi="Arial" w:cs="Arial"/>
          <w:sz w:val="22"/>
          <w:szCs w:val="22"/>
          <w:highlight w:val="yellow"/>
        </w:rPr>
        <w:t>wk6_stats_data_cushingSkomraWeiss.xlsx  (or .xls)</w:t>
      </w:r>
    </w:p>
    <w:p w:rsidR="00911DD4" w:rsidRPr="00425566" w:rsidRDefault="00911DD4" w:rsidP="007E71FD">
      <w:pPr>
        <w:rPr>
          <w:rFonts w:ascii="Arial" w:hAnsi="Arial" w:cs="Arial"/>
          <w:sz w:val="22"/>
          <w:szCs w:val="22"/>
        </w:rPr>
      </w:pPr>
      <w:r w:rsidRPr="00425566">
        <w:rPr>
          <w:rFonts w:ascii="Arial" w:hAnsi="Arial" w:cs="Arial"/>
          <w:sz w:val="22"/>
          <w:szCs w:val="22"/>
        </w:rPr>
        <w:t xml:space="preserve">where you insert your last names in place of “cushingSkomraWeiss” </w:t>
      </w:r>
    </w:p>
    <w:p w:rsidR="00911DD4" w:rsidRPr="00425566" w:rsidRDefault="00911DD4" w:rsidP="007E71FD">
      <w:pPr>
        <w:rPr>
          <w:rFonts w:ascii="Arial" w:hAnsi="Arial" w:cs="Arial"/>
          <w:sz w:val="22"/>
          <w:szCs w:val="22"/>
        </w:rPr>
      </w:pPr>
    </w:p>
    <w:p w:rsidR="00911DD4" w:rsidRPr="00425566" w:rsidRDefault="00911DD4" w:rsidP="005354F8">
      <w:pPr>
        <w:rPr>
          <w:rFonts w:ascii="Arial" w:hAnsi="Arial" w:cs="Arial"/>
          <w:sz w:val="22"/>
          <w:szCs w:val="22"/>
        </w:rPr>
      </w:pPr>
      <w:r w:rsidRPr="00425566">
        <w:rPr>
          <w:rFonts w:ascii="Arial" w:hAnsi="Arial" w:cs="Arial"/>
          <w:sz w:val="22"/>
          <w:szCs w:val="22"/>
        </w:rPr>
        <w:t>Part 1: Correlation &amp; Regression</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To compare two continuous variables (either when you think one variable depends on the other, or if you think they might just be correlated), you run either a regression or a correlation analysis. This lab will walk you through both Simple Linear Regression (SLR) and Pearson’s correlation coefficient calculations. As in the other labs, we will show you how to do these analyses in a traditional, parametric way, and also in a Resampling framework. </w:t>
      </w:r>
    </w:p>
    <w:p w:rsidR="00911DD4" w:rsidRPr="00425566" w:rsidRDefault="00911DD4" w:rsidP="007E71FD">
      <w:pPr>
        <w:rPr>
          <w:rFonts w:ascii="Arial" w:hAnsi="Arial" w:cs="Arial"/>
          <w:sz w:val="22"/>
          <w:szCs w:val="22"/>
        </w:rPr>
      </w:pPr>
    </w:p>
    <w:p w:rsidR="00911DD4" w:rsidRPr="00425566" w:rsidRDefault="00911DD4" w:rsidP="003D5E2E">
      <w:pPr>
        <w:rPr>
          <w:rFonts w:ascii="Arial" w:hAnsi="Arial" w:cs="Arial"/>
          <w:sz w:val="22"/>
          <w:szCs w:val="22"/>
        </w:rPr>
      </w:pPr>
      <w:r w:rsidRPr="00425566">
        <w:rPr>
          <w:rFonts w:ascii="Arial" w:hAnsi="Arial" w:cs="Arial"/>
          <w:sz w:val="22"/>
          <w:szCs w:val="22"/>
        </w:rPr>
        <w:t xml:space="preserve">In this lab we will use a dataset that we have drawn from the 1kcs study. The data are in the handouts folder on Orca:   </w:t>
      </w:r>
    </w:p>
    <w:p w:rsidR="00911DD4" w:rsidRPr="00425566" w:rsidRDefault="00911DD4" w:rsidP="00F45714">
      <w:pPr>
        <w:ind w:firstLine="720"/>
        <w:rPr>
          <w:rFonts w:ascii="Arial" w:hAnsi="Arial" w:cs="Arial"/>
          <w:sz w:val="22"/>
          <w:szCs w:val="22"/>
        </w:rPr>
      </w:pPr>
      <w:r w:rsidRPr="00425566">
        <w:rPr>
          <w:rFonts w:ascii="Arial" w:hAnsi="Arial" w:cs="Arial"/>
          <w:sz w:val="22"/>
          <w:szCs w:val="22"/>
          <w:highlight w:val="yellow"/>
        </w:rPr>
        <w:t>Handouts/Stats/week-6-regressionAndCorrelation/</w:t>
      </w:r>
      <w:r w:rsidRPr="00425566">
        <w:rPr>
          <w:rFonts w:ascii="Arial" w:hAnsi="Arial" w:cs="Arial"/>
          <w:sz w:val="22"/>
          <w:szCs w:val="22"/>
        </w:rPr>
        <w:t xml:space="preserve"> </w:t>
      </w:r>
    </w:p>
    <w:p w:rsidR="00911DD4" w:rsidRPr="00425566" w:rsidRDefault="00911DD4" w:rsidP="003D5E2E">
      <w:pPr>
        <w:rPr>
          <w:rFonts w:ascii="Arial" w:hAnsi="Arial" w:cs="Arial"/>
          <w:sz w:val="22"/>
          <w:szCs w:val="22"/>
        </w:rPr>
      </w:pPr>
      <w:r w:rsidRPr="00425566">
        <w:rPr>
          <w:rFonts w:ascii="Arial" w:hAnsi="Arial" w:cs="Arial"/>
          <w:sz w:val="22"/>
          <w:szCs w:val="22"/>
        </w:rPr>
        <w:t xml:space="preserve">For the first part of this lab, use the </w:t>
      </w:r>
      <w:r w:rsidRPr="00425566">
        <w:rPr>
          <w:rFonts w:ascii="Arial" w:hAnsi="Arial" w:cs="Arial"/>
          <w:b/>
          <w:sz w:val="22"/>
          <w:szCs w:val="22"/>
          <w:u w:val="single"/>
        </w:rPr>
        <w:t>worksheet</w:t>
      </w:r>
      <w:r w:rsidRPr="00425566">
        <w:rPr>
          <w:rFonts w:ascii="Arial" w:hAnsi="Arial" w:cs="Arial"/>
          <w:sz w:val="22"/>
          <w:szCs w:val="22"/>
        </w:rPr>
        <w:t xml:space="preserve">: </w:t>
      </w:r>
      <w:r w:rsidRPr="00425566">
        <w:rPr>
          <w:rFonts w:ascii="Arial" w:hAnsi="Arial" w:cs="Arial"/>
          <w:sz w:val="22"/>
          <w:szCs w:val="22"/>
          <w:highlight w:val="yellow"/>
        </w:rPr>
        <w:t>PSME-dbh-height</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The research question is: How do DBH and Height relate?  Can we reliably use Height to “predict” DBH?   </w:t>
      </w:r>
      <w:r w:rsidRPr="00425566">
        <w:rPr>
          <w:rFonts w:ascii="Arial" w:hAnsi="Arial" w:cs="Arial"/>
          <w:i/>
          <w:sz w:val="22"/>
          <w:szCs w:val="22"/>
        </w:rPr>
        <w:t>(It is more complicated to ask if there is a causal relationship between Height and DBH.  Think about it:  similarly to the relationship between Person Shoe Size and Person Height, is it reasonable to talk about one causing the other?  Or talk about how having smaller than necessary feet might cause a tall person to die off?)</w:t>
      </w:r>
    </w:p>
    <w:p w:rsidR="00911DD4" w:rsidRPr="00425566" w:rsidRDefault="00911DD4" w:rsidP="007E71FD">
      <w:pPr>
        <w:rPr>
          <w:rFonts w:ascii="Arial" w:hAnsi="Arial" w:cs="Arial"/>
          <w:sz w:val="22"/>
          <w:szCs w:val="22"/>
        </w:rPr>
      </w:pPr>
    </w:p>
    <w:p w:rsidR="00911DD4" w:rsidRPr="00425566" w:rsidRDefault="00911DD4" w:rsidP="00BE171A">
      <w:pPr>
        <w:rPr>
          <w:rFonts w:ascii="Arial" w:hAnsi="Arial" w:cs="Arial"/>
          <w:sz w:val="22"/>
          <w:szCs w:val="22"/>
        </w:rPr>
      </w:pPr>
      <w:r w:rsidRPr="00425566">
        <w:rPr>
          <w:rFonts w:ascii="Arial" w:hAnsi="Arial" w:cs="Arial"/>
          <w:sz w:val="22"/>
          <w:szCs w:val="22"/>
        </w:rPr>
        <w:t>That said, for the sake of this lab, we will assume it does make sense with trees to talk about causation between Height and DBH.</w:t>
      </w:r>
    </w:p>
    <w:p w:rsidR="00911DD4" w:rsidRPr="00425566" w:rsidRDefault="00911DD4" w:rsidP="00BE171A">
      <w:pPr>
        <w:rPr>
          <w:rFonts w:ascii="Arial" w:hAnsi="Arial" w:cs="Arial"/>
          <w:sz w:val="22"/>
          <w:szCs w:val="22"/>
        </w:rPr>
      </w:pPr>
    </w:p>
    <w:p w:rsidR="00911DD4" w:rsidRPr="00425566" w:rsidRDefault="00911DD4" w:rsidP="00BE171A">
      <w:pPr>
        <w:rPr>
          <w:rFonts w:ascii="Arial" w:hAnsi="Arial" w:cs="Arial"/>
          <w:sz w:val="22"/>
          <w:szCs w:val="22"/>
        </w:rPr>
      </w:pPr>
      <w:r w:rsidRPr="00425566">
        <w:rPr>
          <w:rFonts w:ascii="Arial" w:hAnsi="Arial" w:cs="Arial"/>
          <w:b/>
          <w:sz w:val="22"/>
          <w:szCs w:val="22"/>
        </w:rPr>
        <w:t>Q1.</w:t>
      </w:r>
      <w:r w:rsidRPr="00425566">
        <w:rPr>
          <w:rFonts w:ascii="Arial" w:hAnsi="Arial" w:cs="Arial"/>
          <w:sz w:val="22"/>
          <w:szCs w:val="22"/>
        </w:rPr>
        <w:t xml:space="preserve"> Write null and alternative hypotheses that would involve these two variables: What are the null and alternative hypotheses if we run a </w:t>
      </w:r>
      <w:r w:rsidRPr="00425566">
        <w:rPr>
          <w:rFonts w:ascii="Arial" w:hAnsi="Arial" w:cs="Arial"/>
          <w:sz w:val="22"/>
          <w:szCs w:val="22"/>
          <w:u w:val="single"/>
        </w:rPr>
        <w:t>correlation analysis</w:t>
      </w:r>
      <w:r w:rsidRPr="00425566">
        <w:rPr>
          <w:rFonts w:ascii="Arial" w:hAnsi="Arial" w:cs="Arial"/>
          <w:sz w:val="22"/>
          <w:szCs w:val="22"/>
        </w:rPr>
        <w:t xml:space="preserve">? </w:t>
      </w:r>
    </w:p>
    <w:p w:rsidR="00911DD4" w:rsidRPr="00425566" w:rsidRDefault="00911DD4" w:rsidP="00BE171A">
      <w:pPr>
        <w:rPr>
          <w:rFonts w:ascii="Arial" w:hAnsi="Arial" w:cs="Arial"/>
          <w:sz w:val="22"/>
          <w:szCs w:val="22"/>
        </w:rPr>
      </w:pPr>
    </w:p>
    <w:p w:rsidR="00911DD4" w:rsidRPr="00425566" w:rsidRDefault="00911DD4" w:rsidP="00BE171A">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o</w:t>
      </w:r>
      <w:r w:rsidRPr="00425566">
        <w:rPr>
          <w:rFonts w:ascii="Arial" w:hAnsi="Arial" w:cs="Arial"/>
          <w:sz w:val="22"/>
          <w:szCs w:val="22"/>
        </w:rPr>
        <w:t>:</w:t>
      </w:r>
    </w:p>
    <w:p w:rsidR="00911DD4" w:rsidRPr="00425566" w:rsidRDefault="00911DD4" w:rsidP="00BE171A">
      <w:pPr>
        <w:rPr>
          <w:rFonts w:ascii="Arial" w:hAnsi="Arial" w:cs="Arial"/>
          <w:sz w:val="22"/>
          <w:szCs w:val="22"/>
        </w:rPr>
      </w:pPr>
    </w:p>
    <w:p w:rsidR="00911DD4" w:rsidRPr="00425566" w:rsidRDefault="00911DD4" w:rsidP="00BE171A">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a</w:t>
      </w:r>
      <w:r w:rsidRPr="00425566">
        <w:rPr>
          <w:rFonts w:ascii="Arial" w:hAnsi="Arial" w:cs="Arial"/>
          <w:sz w:val="22"/>
          <w:szCs w:val="22"/>
        </w:rPr>
        <w:t>:</w:t>
      </w:r>
    </w:p>
    <w:p w:rsidR="00911DD4" w:rsidRPr="00425566" w:rsidRDefault="00911DD4" w:rsidP="00BE171A">
      <w:pPr>
        <w:rPr>
          <w:rFonts w:ascii="Arial" w:hAnsi="Arial" w:cs="Arial"/>
          <w:sz w:val="22"/>
          <w:szCs w:val="22"/>
        </w:rPr>
      </w:pPr>
    </w:p>
    <w:p w:rsidR="00911DD4" w:rsidRPr="00425566" w:rsidRDefault="00911DD4" w:rsidP="00BE171A">
      <w:pPr>
        <w:rPr>
          <w:rFonts w:ascii="Arial" w:hAnsi="Arial" w:cs="Arial"/>
          <w:sz w:val="22"/>
          <w:szCs w:val="22"/>
        </w:rPr>
      </w:pPr>
      <w:r w:rsidRPr="00425566">
        <w:rPr>
          <w:rFonts w:ascii="Arial" w:hAnsi="Arial" w:cs="Arial"/>
          <w:b/>
          <w:sz w:val="22"/>
          <w:szCs w:val="22"/>
        </w:rPr>
        <w:t>Q2</w:t>
      </w:r>
      <w:r w:rsidRPr="00425566">
        <w:rPr>
          <w:rFonts w:ascii="Arial" w:hAnsi="Arial" w:cs="Arial"/>
          <w:sz w:val="22"/>
          <w:szCs w:val="22"/>
        </w:rPr>
        <w:t xml:space="preserve">. Now, if we run a </w:t>
      </w:r>
      <w:r w:rsidRPr="00425566">
        <w:rPr>
          <w:rFonts w:ascii="Arial" w:hAnsi="Arial" w:cs="Arial"/>
          <w:sz w:val="22"/>
          <w:szCs w:val="22"/>
          <w:u w:val="single"/>
        </w:rPr>
        <w:t>regression analysis</w:t>
      </w:r>
      <w:r w:rsidRPr="00425566">
        <w:rPr>
          <w:rFonts w:ascii="Arial" w:hAnsi="Arial" w:cs="Arial"/>
          <w:sz w:val="22"/>
          <w:szCs w:val="22"/>
        </w:rPr>
        <w:t xml:space="preserve">, what would the null and alternative hypotheses be? Remember – try to determine which variable would be dependent on the other. </w:t>
      </w:r>
    </w:p>
    <w:p w:rsidR="00911DD4" w:rsidRPr="00425566" w:rsidRDefault="00911DD4" w:rsidP="00BE171A">
      <w:pPr>
        <w:rPr>
          <w:rFonts w:ascii="Arial" w:hAnsi="Arial" w:cs="Arial"/>
          <w:sz w:val="22"/>
          <w:szCs w:val="22"/>
        </w:rPr>
      </w:pPr>
    </w:p>
    <w:p w:rsidR="00911DD4" w:rsidRPr="00425566" w:rsidRDefault="00911DD4" w:rsidP="00671105">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o</w:t>
      </w:r>
      <w:r w:rsidRPr="00425566">
        <w:rPr>
          <w:rFonts w:ascii="Arial" w:hAnsi="Arial" w:cs="Arial"/>
          <w:sz w:val="22"/>
          <w:szCs w:val="22"/>
        </w:rPr>
        <w:t>:</w:t>
      </w:r>
    </w:p>
    <w:p w:rsidR="00911DD4" w:rsidRPr="00425566" w:rsidRDefault="00911DD4" w:rsidP="00671105">
      <w:pPr>
        <w:rPr>
          <w:rFonts w:ascii="Arial" w:hAnsi="Arial" w:cs="Arial"/>
          <w:sz w:val="22"/>
          <w:szCs w:val="22"/>
        </w:rPr>
      </w:pPr>
    </w:p>
    <w:p w:rsidR="00911DD4" w:rsidRPr="00425566" w:rsidRDefault="00911DD4" w:rsidP="00671105">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a</w:t>
      </w:r>
      <w:r w:rsidRPr="00425566">
        <w:rPr>
          <w:rFonts w:ascii="Arial" w:hAnsi="Arial" w:cs="Arial"/>
          <w:sz w:val="22"/>
          <w:szCs w:val="22"/>
        </w:rPr>
        <w:t>:</w:t>
      </w:r>
    </w:p>
    <w:p w:rsidR="00911DD4" w:rsidRPr="00425566" w:rsidRDefault="00911DD4" w:rsidP="00BE171A">
      <w:pPr>
        <w:rPr>
          <w:rFonts w:ascii="Arial" w:hAnsi="Arial" w:cs="Arial"/>
          <w:sz w:val="22"/>
          <w:szCs w:val="22"/>
        </w:rPr>
      </w:pPr>
    </w:p>
    <w:p w:rsidR="00911DD4" w:rsidRPr="00425566" w:rsidRDefault="00911DD4" w:rsidP="007E71FD">
      <w:pPr>
        <w:rPr>
          <w:rFonts w:ascii="Arial" w:hAnsi="Arial" w:cs="Arial"/>
          <w:b/>
          <w:i/>
          <w:sz w:val="22"/>
          <w:szCs w:val="22"/>
        </w:rPr>
      </w:pPr>
      <w:r w:rsidRPr="00425566">
        <w:rPr>
          <w:rFonts w:ascii="Arial" w:hAnsi="Arial" w:cs="Arial"/>
          <w:b/>
          <w:i/>
          <w:sz w:val="22"/>
          <w:szCs w:val="22"/>
        </w:rPr>
        <w:t xml:space="preserve">Correlation: </w:t>
      </w:r>
    </w:p>
    <w:p w:rsidR="00911DD4" w:rsidRPr="00425566" w:rsidRDefault="00911DD4" w:rsidP="007E71FD">
      <w:pPr>
        <w:rPr>
          <w:rFonts w:ascii="Arial" w:hAnsi="Arial" w:cs="Arial"/>
          <w:sz w:val="22"/>
          <w:szCs w:val="22"/>
        </w:rPr>
      </w:pPr>
      <w:r w:rsidRPr="00425566">
        <w:rPr>
          <w:rFonts w:ascii="Arial" w:hAnsi="Arial" w:cs="Arial"/>
          <w:sz w:val="22"/>
          <w:szCs w:val="22"/>
        </w:rPr>
        <w:t xml:space="preserve">First, let’s pretend that neither variable is dependent on the other (for the sake of practicing a correlation analysis). </w:t>
      </w:r>
    </w:p>
    <w:p w:rsidR="00911DD4" w:rsidRPr="00425566" w:rsidRDefault="00911DD4" w:rsidP="007E71FD">
      <w:pPr>
        <w:rPr>
          <w:rFonts w:ascii="Arial" w:hAnsi="Arial" w:cs="Arial"/>
          <w:sz w:val="22"/>
          <w:szCs w:val="22"/>
        </w:rPr>
      </w:pPr>
    </w:p>
    <w:p w:rsidR="00911DD4" w:rsidRPr="00425566" w:rsidRDefault="00911DD4" w:rsidP="00BE171A">
      <w:pPr>
        <w:rPr>
          <w:rFonts w:ascii="Arial" w:hAnsi="Arial" w:cs="Arial"/>
          <w:sz w:val="22"/>
          <w:szCs w:val="22"/>
        </w:rPr>
      </w:pPr>
      <w:r w:rsidRPr="00425566">
        <w:rPr>
          <w:rFonts w:ascii="Arial" w:hAnsi="Arial" w:cs="Arial"/>
          <w:sz w:val="22"/>
          <w:szCs w:val="22"/>
        </w:rPr>
        <w:t xml:space="preserve">In Excel, calculate a correlation coefficient (using Excel’s “CORREL” function) between DBH and Height. You will need to highlight the values for one variable as array 1 and for the other variable as array 2. </w:t>
      </w:r>
    </w:p>
    <w:p w:rsidR="00911DD4" w:rsidRPr="00425566" w:rsidRDefault="00911DD4" w:rsidP="00BE171A">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Q3</w:t>
      </w:r>
      <w:r w:rsidRPr="00425566">
        <w:rPr>
          <w:rFonts w:ascii="Arial" w:hAnsi="Arial" w:cs="Arial"/>
          <w:sz w:val="22"/>
          <w:szCs w:val="22"/>
        </w:rPr>
        <w:t xml:space="preserve">. What is the value of Pearson’s </w:t>
      </w:r>
      <w:r w:rsidRPr="00425566">
        <w:rPr>
          <w:rFonts w:ascii="Arial" w:hAnsi="Arial" w:cs="Arial"/>
          <w:i/>
          <w:sz w:val="22"/>
          <w:szCs w:val="22"/>
        </w:rPr>
        <w:t>r</w:t>
      </w:r>
      <w:r w:rsidRPr="00425566">
        <w:rPr>
          <w:rFonts w:ascii="Arial" w:hAnsi="Arial" w:cs="Arial"/>
          <w:sz w:val="22"/>
          <w:szCs w:val="22"/>
        </w:rPr>
        <w:t xml:space="preserve"> for the correlation?</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Q4</w:t>
      </w:r>
      <w:r w:rsidRPr="00425566">
        <w:rPr>
          <w:rFonts w:ascii="Arial" w:hAnsi="Arial" w:cs="Arial"/>
          <w:sz w:val="22"/>
          <w:szCs w:val="22"/>
        </w:rPr>
        <w:t xml:space="preserve">. What is the </w:t>
      </w:r>
      <w:r w:rsidRPr="00425566">
        <w:rPr>
          <w:rFonts w:ascii="Arial" w:hAnsi="Arial" w:cs="Arial"/>
          <w:i/>
          <w:sz w:val="22"/>
          <w:szCs w:val="22"/>
        </w:rPr>
        <w:t>r</w:t>
      </w:r>
      <w:r w:rsidRPr="00425566">
        <w:rPr>
          <w:rFonts w:ascii="Arial" w:hAnsi="Arial" w:cs="Arial"/>
          <w:i/>
          <w:sz w:val="22"/>
          <w:szCs w:val="22"/>
          <w:vertAlign w:val="superscript"/>
        </w:rPr>
        <w:t>2</w:t>
      </w:r>
      <w:r w:rsidRPr="00425566">
        <w:rPr>
          <w:rFonts w:ascii="Arial" w:hAnsi="Arial" w:cs="Arial"/>
          <w:sz w:val="22"/>
          <w:szCs w:val="22"/>
        </w:rPr>
        <w:t xml:space="preserve"> value for the correlation? What percentage of the variation in the dataset is explained by the linear relationship between X and Y?</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Now, reset all variables and arrays. Using Resampling Stats, determine the number of times (out of 1000) that we would randomly find correlation coefficients (</w:t>
      </w:r>
      <w:r w:rsidRPr="00425566">
        <w:rPr>
          <w:rFonts w:ascii="Arial" w:hAnsi="Arial" w:cs="Arial"/>
          <w:i/>
          <w:sz w:val="22"/>
          <w:szCs w:val="22"/>
        </w:rPr>
        <w:t>r</w:t>
      </w:r>
      <w:r w:rsidRPr="00425566">
        <w:rPr>
          <w:rFonts w:ascii="Arial" w:hAnsi="Arial" w:cs="Arial"/>
          <w:sz w:val="22"/>
          <w:szCs w:val="22"/>
        </w:rPr>
        <w:t xml:space="preserve"> – using Excel’s “CORREL” function) larger than or equal to the </w:t>
      </w:r>
      <w:r w:rsidRPr="00425566">
        <w:rPr>
          <w:rFonts w:ascii="Arial" w:hAnsi="Arial" w:cs="Arial"/>
          <w:i/>
          <w:sz w:val="22"/>
          <w:szCs w:val="22"/>
        </w:rPr>
        <w:t>r</w:t>
      </w:r>
      <w:r w:rsidRPr="00425566">
        <w:rPr>
          <w:rFonts w:ascii="Arial" w:hAnsi="Arial" w:cs="Arial"/>
          <w:sz w:val="22"/>
          <w:szCs w:val="22"/>
        </w:rPr>
        <w:t xml:space="preserve"> value we found from our original dataset due to chance alone. You will do this by shuffling one of the variables in relation to the other and re-calculating the “CORREL” function 1000 or 10,000 times. </w:t>
      </w:r>
      <w:ins w:id="1" w:author="Academic Computing" w:date="2013-05-07T12:06:00Z">
        <w:r>
          <w:rPr>
            <w:rFonts w:ascii="Arial" w:hAnsi="Arial" w:cs="Arial"/>
            <w:sz w:val="22"/>
            <w:szCs w:val="22"/>
          </w:rPr>
          <w:t xml:space="preserve">   </w:t>
        </w:r>
      </w:ins>
    </w:p>
    <w:p w:rsidR="00911DD4" w:rsidRPr="00425566" w:rsidRDefault="00911DD4" w:rsidP="007E71FD">
      <w:pPr>
        <w:rPr>
          <w:rFonts w:ascii="Arial" w:hAnsi="Arial" w:cs="Arial"/>
          <w:sz w:val="22"/>
          <w:szCs w:val="22"/>
        </w:rPr>
      </w:pPr>
    </w:p>
    <w:p w:rsidR="00911DD4" w:rsidRDefault="00911DD4" w:rsidP="007E71FD">
      <w:pPr>
        <w:rPr>
          <w:ins w:id="2" w:author="Academic Computing" w:date="2013-05-07T12:06:00Z"/>
          <w:rFonts w:ascii="Arial" w:hAnsi="Arial" w:cs="Arial"/>
          <w:sz w:val="22"/>
          <w:szCs w:val="22"/>
        </w:rPr>
      </w:pPr>
      <w:r w:rsidRPr="00425566">
        <w:rPr>
          <w:rFonts w:ascii="Arial" w:hAnsi="Arial" w:cs="Arial"/>
          <w:b/>
          <w:sz w:val="22"/>
          <w:szCs w:val="22"/>
        </w:rPr>
        <w:t>Q5</w:t>
      </w:r>
      <w:r w:rsidRPr="00425566">
        <w:rPr>
          <w:rFonts w:ascii="Arial" w:hAnsi="Arial" w:cs="Arial"/>
          <w:sz w:val="22"/>
          <w:szCs w:val="22"/>
        </w:rPr>
        <w:t xml:space="preserve">. Interpret the results of your resampling test (remember to include your Pearson’s </w:t>
      </w:r>
      <w:r w:rsidRPr="00425566">
        <w:rPr>
          <w:rFonts w:ascii="Arial" w:hAnsi="Arial" w:cs="Arial"/>
          <w:i/>
          <w:sz w:val="22"/>
          <w:szCs w:val="22"/>
        </w:rPr>
        <w:t>r</w:t>
      </w:r>
      <w:r w:rsidRPr="00425566">
        <w:rPr>
          <w:rFonts w:ascii="Arial" w:hAnsi="Arial" w:cs="Arial"/>
          <w:sz w:val="22"/>
          <w:szCs w:val="22"/>
        </w:rPr>
        <w:t xml:space="preserve"> and p-value in parentheses following your results statement). You might also consider writing about your </w:t>
      </w:r>
      <w:r w:rsidRPr="00425566">
        <w:rPr>
          <w:rFonts w:ascii="Arial" w:hAnsi="Arial" w:cs="Arial"/>
          <w:i/>
          <w:sz w:val="22"/>
          <w:szCs w:val="22"/>
        </w:rPr>
        <w:t>r</w:t>
      </w:r>
      <w:r w:rsidRPr="00425566">
        <w:rPr>
          <w:rFonts w:ascii="Arial" w:hAnsi="Arial" w:cs="Arial"/>
          <w:i/>
          <w:sz w:val="22"/>
          <w:szCs w:val="22"/>
          <w:vertAlign w:val="superscript"/>
        </w:rPr>
        <w:t>2</w:t>
      </w:r>
      <w:r w:rsidRPr="00425566">
        <w:rPr>
          <w:rFonts w:ascii="Arial" w:hAnsi="Arial" w:cs="Arial"/>
          <w:sz w:val="22"/>
          <w:szCs w:val="22"/>
        </w:rPr>
        <w:t xml:space="preserve"> value because it tells you something about the strength of the correlation. Hint – use this statement as a template</w:t>
      </w:r>
    </w:p>
    <w:p w:rsidR="00911DD4" w:rsidRDefault="00911DD4" w:rsidP="007E71FD">
      <w:pPr>
        <w:rPr>
          <w:ins w:id="3" w:author="Academic Computing" w:date="2013-05-07T12:06:00Z"/>
          <w:rFonts w:ascii="Arial" w:hAnsi="Arial" w:cs="Arial"/>
          <w:sz w:val="22"/>
          <w:szCs w:val="22"/>
        </w:rPr>
      </w:pPr>
    </w:p>
    <w:p w:rsidR="00911DD4" w:rsidRDefault="00911DD4" w:rsidP="007E71FD">
      <w:pPr>
        <w:rPr>
          <w:ins w:id="4" w:author="Academic Computing" w:date="2013-05-07T12:06:00Z"/>
          <w:rFonts w:ascii="Arial" w:hAnsi="Arial" w:cs="Arial"/>
          <w:sz w:val="22"/>
          <w:szCs w:val="22"/>
        </w:rPr>
      </w:pPr>
    </w:p>
    <w:p w:rsidR="00911DD4" w:rsidRPr="00425566" w:rsidRDefault="00911DD4" w:rsidP="007E71FD">
      <w:pPr>
        <w:rPr>
          <w:rFonts w:ascii="Arial" w:hAnsi="Arial" w:cs="Arial"/>
          <w:sz w:val="22"/>
          <w:szCs w:val="22"/>
        </w:rPr>
      </w:pPr>
      <w:bookmarkStart w:id="5" w:name="_GoBack"/>
      <w:bookmarkEnd w:id="5"/>
      <w:r w:rsidRPr="00425566">
        <w:rPr>
          <w:rFonts w:ascii="Arial" w:hAnsi="Arial" w:cs="Arial"/>
          <w:sz w:val="22"/>
          <w:szCs w:val="22"/>
        </w:rPr>
        <w:t xml:space="preserve"> when interpreting your results: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“There is a significant positive linear relationship between leaf area index of maple trees and </w:t>
      </w:r>
      <w:r w:rsidRPr="00425566">
        <w:rPr>
          <w:rFonts w:ascii="Arial" w:hAnsi="Arial" w:cs="Arial"/>
          <w:i/>
          <w:sz w:val="22"/>
          <w:szCs w:val="22"/>
        </w:rPr>
        <w:t>Rhytisma punctatum</w:t>
      </w:r>
      <w:r w:rsidRPr="00425566">
        <w:rPr>
          <w:rFonts w:ascii="Arial" w:hAnsi="Arial" w:cs="Arial"/>
          <w:sz w:val="22"/>
          <w:szCs w:val="22"/>
        </w:rPr>
        <w:t xml:space="preserve"> infection rate (Pearson’s </w:t>
      </w:r>
      <w:r w:rsidRPr="00425566">
        <w:rPr>
          <w:rFonts w:ascii="Arial" w:hAnsi="Arial" w:cs="Arial"/>
          <w:i/>
          <w:sz w:val="22"/>
          <w:szCs w:val="22"/>
        </w:rPr>
        <w:t>r</w:t>
      </w:r>
      <w:r w:rsidRPr="00425566">
        <w:rPr>
          <w:rFonts w:ascii="Arial" w:hAnsi="Arial" w:cs="Arial"/>
          <w:sz w:val="22"/>
          <w:szCs w:val="22"/>
        </w:rPr>
        <w:t xml:space="preserve"> = 0.87, p = 0.0034). In fact, over 64% of the variation in the dataset is explained by the correlation between these two variables.”</w:t>
      </w:r>
    </w:p>
    <w:p w:rsidR="00911DD4" w:rsidRPr="00425566" w:rsidRDefault="00911DD4" w:rsidP="007E71FD">
      <w:pPr>
        <w:rPr>
          <w:rFonts w:ascii="Arial" w:hAnsi="Arial" w:cs="Arial"/>
          <w:sz w:val="22"/>
          <w:szCs w:val="22"/>
        </w:rPr>
      </w:pPr>
      <w:r w:rsidRPr="00425566">
        <w:rPr>
          <w:rFonts w:ascii="Arial" w:hAnsi="Arial" w:cs="Arial"/>
          <w:sz w:val="22"/>
          <w:szCs w:val="22"/>
        </w:rPr>
        <w:t xml:space="preserve"> </w:t>
      </w:r>
    </w:p>
    <w:p w:rsidR="00911DD4" w:rsidRPr="00425566" w:rsidRDefault="00911DD4" w:rsidP="007E71FD">
      <w:pPr>
        <w:rPr>
          <w:rFonts w:ascii="Arial" w:hAnsi="Arial" w:cs="Arial"/>
          <w:b/>
          <w:sz w:val="22"/>
          <w:szCs w:val="22"/>
          <w:u w:val="single"/>
        </w:rPr>
      </w:pPr>
      <w:r w:rsidRPr="00425566">
        <w:rPr>
          <w:rFonts w:ascii="Arial" w:hAnsi="Arial" w:cs="Arial"/>
          <w:b/>
          <w:sz w:val="22"/>
          <w:szCs w:val="22"/>
          <w:u w:val="single"/>
        </w:rPr>
        <w:t>Correlation in JMP</w:t>
      </w:r>
    </w:p>
    <w:p w:rsidR="00911DD4" w:rsidRPr="00425566" w:rsidRDefault="00911DD4" w:rsidP="007E71FD">
      <w:pPr>
        <w:rPr>
          <w:rFonts w:ascii="Arial" w:hAnsi="Arial" w:cs="Arial"/>
          <w:b/>
          <w:sz w:val="22"/>
          <w:szCs w:val="22"/>
          <w:u w:val="single"/>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Copy and paste your data into JMP (use the “Paste with Column Headings” option). Make sure JMP categorizes each variable correctly as continuous (blue ramp) (look under Columns on the left hand navigation bar). Correlation and Regression approaches analyze continuous data only.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Click “Analyze” and go to “Multivariate Methods” options. Choose “Multivariate.” For this analysis, choose both of your Y variables (because both variables are considered dependent in this case). Under the Multivariate pull-down menu choose “Pairwise correlations” to get the p-value for the correlation.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Q6</w:t>
      </w:r>
      <w:r w:rsidRPr="00425566">
        <w:rPr>
          <w:rFonts w:ascii="Arial" w:hAnsi="Arial" w:cs="Arial"/>
          <w:sz w:val="22"/>
          <w:szCs w:val="22"/>
        </w:rPr>
        <w:t xml:space="preserve">. What is the </w:t>
      </w:r>
      <w:r w:rsidRPr="00425566">
        <w:rPr>
          <w:rFonts w:ascii="Arial" w:hAnsi="Arial" w:cs="Arial"/>
          <w:i/>
          <w:sz w:val="22"/>
          <w:szCs w:val="22"/>
        </w:rPr>
        <w:t>r</w:t>
      </w:r>
      <w:r w:rsidRPr="00425566">
        <w:rPr>
          <w:rFonts w:ascii="Arial" w:hAnsi="Arial" w:cs="Arial"/>
          <w:sz w:val="22"/>
          <w:szCs w:val="22"/>
        </w:rPr>
        <w:t xml:space="preserve"> value for this correlation from JMP?</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Q7</w:t>
      </w:r>
      <w:r w:rsidRPr="00425566">
        <w:rPr>
          <w:rFonts w:ascii="Arial" w:hAnsi="Arial" w:cs="Arial"/>
          <w:sz w:val="22"/>
          <w:szCs w:val="22"/>
        </w:rPr>
        <w:t xml:space="preserve">. What is the p-value for this correlation from JMP?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Q8</w:t>
      </w:r>
      <w:r w:rsidRPr="00425566">
        <w:rPr>
          <w:rFonts w:ascii="Arial" w:hAnsi="Arial" w:cs="Arial"/>
          <w:sz w:val="22"/>
          <w:szCs w:val="22"/>
        </w:rPr>
        <w:t xml:space="preserve">. Are your JMP and resampling results similar? </w:t>
      </w:r>
    </w:p>
    <w:p w:rsidR="00911DD4" w:rsidRPr="00425566" w:rsidRDefault="00911DD4" w:rsidP="007E71FD">
      <w:pPr>
        <w:rPr>
          <w:rFonts w:ascii="Arial" w:hAnsi="Arial" w:cs="Arial"/>
          <w:sz w:val="22"/>
          <w:szCs w:val="22"/>
        </w:rPr>
      </w:pPr>
    </w:p>
    <w:p w:rsidR="00911DD4" w:rsidRPr="00425566" w:rsidRDefault="00911DD4" w:rsidP="00455CB5">
      <w:pPr>
        <w:rPr>
          <w:rFonts w:ascii="Arial" w:hAnsi="Arial" w:cs="Arial"/>
          <w:b/>
          <w:i/>
          <w:sz w:val="22"/>
          <w:szCs w:val="22"/>
          <w:u w:val="single"/>
        </w:rPr>
      </w:pPr>
      <w:r w:rsidRPr="00425566">
        <w:rPr>
          <w:rFonts w:ascii="Arial" w:hAnsi="Arial" w:cs="Arial"/>
          <w:b/>
          <w:i/>
          <w:sz w:val="22"/>
          <w:szCs w:val="22"/>
          <w:u w:val="single"/>
        </w:rPr>
        <w:t xml:space="preserve">Regression: </w:t>
      </w:r>
    </w:p>
    <w:p w:rsidR="00911DD4" w:rsidRPr="00425566" w:rsidRDefault="00911DD4" w:rsidP="00455CB5">
      <w:pPr>
        <w:rPr>
          <w:rFonts w:ascii="Arial" w:hAnsi="Arial" w:cs="Arial"/>
          <w:b/>
          <w:i/>
          <w:sz w:val="22"/>
          <w:szCs w:val="22"/>
        </w:rPr>
      </w:pPr>
    </w:p>
    <w:p w:rsidR="00911DD4" w:rsidRPr="00425566" w:rsidRDefault="00911DD4" w:rsidP="00455CB5">
      <w:pPr>
        <w:rPr>
          <w:rFonts w:ascii="Arial" w:hAnsi="Arial" w:cs="Arial"/>
          <w:sz w:val="22"/>
          <w:szCs w:val="22"/>
        </w:rPr>
      </w:pPr>
      <w:r w:rsidRPr="00425566">
        <w:rPr>
          <w:rFonts w:ascii="Arial" w:hAnsi="Arial" w:cs="Arial"/>
          <w:sz w:val="22"/>
          <w:szCs w:val="22"/>
        </w:rPr>
        <w:t xml:space="preserve">Now, we actually want to do more than know that Height and DBH are correlated.  We want equations that will allow us to take one and predict the other, and we want to know under what circumstances we can do this, and how accurate our estimate is.  </w:t>
      </w:r>
    </w:p>
    <w:p w:rsidR="00911DD4" w:rsidRPr="00425566" w:rsidRDefault="00911DD4" w:rsidP="00455CB5">
      <w:pPr>
        <w:rPr>
          <w:rFonts w:ascii="Arial" w:hAnsi="Arial" w:cs="Arial"/>
          <w:sz w:val="22"/>
          <w:szCs w:val="22"/>
        </w:rPr>
      </w:pPr>
    </w:p>
    <w:p w:rsidR="00911DD4" w:rsidRPr="00425566" w:rsidRDefault="00911DD4" w:rsidP="00455CB5">
      <w:pPr>
        <w:rPr>
          <w:rFonts w:ascii="Arial" w:hAnsi="Arial" w:cs="Arial"/>
          <w:sz w:val="22"/>
          <w:szCs w:val="22"/>
        </w:rPr>
      </w:pPr>
      <w:r w:rsidRPr="00425566">
        <w:rPr>
          <w:rFonts w:ascii="Arial" w:hAnsi="Arial" w:cs="Arial"/>
          <w:sz w:val="22"/>
          <w:szCs w:val="22"/>
        </w:rPr>
        <w:t>Note that sometimes it is easier to get the DBH measurement, and sometimes the Height.  DBH is easier if we are measuring by hand.  Height is easier if we are using remote sensing devices such as LiDAR.</w:t>
      </w:r>
    </w:p>
    <w:p w:rsidR="00911DD4" w:rsidRPr="00425566" w:rsidRDefault="00911DD4" w:rsidP="00455CB5">
      <w:pPr>
        <w:rPr>
          <w:rFonts w:ascii="Arial" w:hAnsi="Arial" w:cs="Arial"/>
          <w:sz w:val="22"/>
          <w:szCs w:val="22"/>
        </w:rPr>
      </w:pPr>
    </w:p>
    <w:p w:rsidR="00911DD4" w:rsidRPr="00425566" w:rsidRDefault="00911DD4" w:rsidP="00455CB5">
      <w:pPr>
        <w:rPr>
          <w:rFonts w:ascii="Arial" w:hAnsi="Arial" w:cs="Arial"/>
          <w:sz w:val="22"/>
          <w:szCs w:val="22"/>
        </w:rPr>
      </w:pPr>
      <w:r w:rsidRPr="00425566">
        <w:rPr>
          <w:rFonts w:ascii="Arial" w:hAnsi="Arial" w:cs="Arial"/>
          <w:sz w:val="22"/>
          <w:szCs w:val="22"/>
        </w:rPr>
        <w:t>First we’ll do (DBH = Y, Height = X).</w:t>
      </w:r>
    </w:p>
    <w:p w:rsidR="00911DD4" w:rsidRPr="00425566" w:rsidRDefault="00911DD4" w:rsidP="00455CB5">
      <w:pPr>
        <w:rPr>
          <w:rFonts w:ascii="Arial" w:hAnsi="Arial" w:cs="Arial"/>
          <w:sz w:val="22"/>
          <w:szCs w:val="22"/>
        </w:rPr>
      </w:pPr>
    </w:p>
    <w:p w:rsidR="00911DD4" w:rsidRPr="00425566" w:rsidRDefault="00911DD4" w:rsidP="00E434BA">
      <w:pPr>
        <w:rPr>
          <w:rFonts w:ascii="Arial" w:hAnsi="Arial" w:cs="Arial"/>
          <w:sz w:val="22"/>
          <w:szCs w:val="22"/>
        </w:rPr>
      </w:pPr>
      <w:r w:rsidRPr="00425566">
        <w:rPr>
          <w:rFonts w:ascii="Arial" w:hAnsi="Arial" w:cs="Arial"/>
          <w:sz w:val="22"/>
          <w:szCs w:val="22"/>
        </w:rPr>
        <w:t xml:space="preserve">In </w:t>
      </w:r>
      <w:r w:rsidRPr="00425566">
        <w:rPr>
          <w:rFonts w:ascii="Arial" w:hAnsi="Arial" w:cs="Arial"/>
          <w:sz w:val="22"/>
          <w:szCs w:val="22"/>
          <w:u w:val="single"/>
        </w:rPr>
        <w:t>Excel</w:t>
      </w:r>
      <w:r w:rsidRPr="00425566">
        <w:rPr>
          <w:rFonts w:ascii="Arial" w:hAnsi="Arial" w:cs="Arial"/>
          <w:sz w:val="22"/>
          <w:szCs w:val="22"/>
        </w:rPr>
        <w:t>, use the “SLOPE” function to determine the slope (</w:t>
      </w:r>
      <w:r w:rsidRPr="00425566">
        <w:rPr>
          <w:rFonts w:ascii="Arial" w:hAnsi="Arial" w:cs="Arial"/>
          <w:i/>
          <w:sz w:val="22"/>
          <w:szCs w:val="22"/>
        </w:rPr>
        <w:t>β</w:t>
      </w:r>
      <w:r w:rsidRPr="00425566">
        <w:rPr>
          <w:rFonts w:ascii="Arial" w:hAnsi="Arial" w:cs="Arial"/>
          <w:i/>
          <w:sz w:val="22"/>
          <w:szCs w:val="22"/>
          <w:vertAlign w:val="subscript"/>
        </w:rPr>
        <w:t>1</w:t>
      </w:r>
      <w:r w:rsidRPr="00425566">
        <w:rPr>
          <w:rFonts w:ascii="Arial" w:hAnsi="Arial" w:cs="Arial"/>
          <w:sz w:val="22"/>
          <w:szCs w:val="22"/>
        </w:rPr>
        <w:t xml:space="preserve">) of the line for this same regression question.  </w:t>
      </w:r>
    </w:p>
    <w:p w:rsidR="00911DD4" w:rsidRPr="00425566" w:rsidRDefault="00911DD4" w:rsidP="00E434BA">
      <w:pPr>
        <w:rPr>
          <w:rFonts w:ascii="Arial" w:hAnsi="Arial" w:cs="Arial"/>
          <w:sz w:val="22"/>
          <w:szCs w:val="22"/>
        </w:rPr>
      </w:pPr>
    </w:p>
    <w:p w:rsidR="00911DD4" w:rsidRPr="00425566" w:rsidRDefault="00911DD4" w:rsidP="00E434BA">
      <w:pPr>
        <w:rPr>
          <w:rFonts w:ascii="Arial" w:hAnsi="Arial" w:cs="Arial"/>
          <w:sz w:val="22"/>
          <w:szCs w:val="22"/>
        </w:rPr>
      </w:pPr>
      <w:r w:rsidRPr="00425566">
        <w:rPr>
          <w:rFonts w:ascii="Arial" w:hAnsi="Arial" w:cs="Arial"/>
          <w:b/>
          <w:sz w:val="22"/>
          <w:szCs w:val="22"/>
        </w:rPr>
        <w:t>Q9:</w:t>
      </w:r>
      <w:r w:rsidRPr="00425566">
        <w:rPr>
          <w:rFonts w:ascii="Arial" w:hAnsi="Arial" w:cs="Arial"/>
          <w:sz w:val="22"/>
          <w:szCs w:val="22"/>
        </w:rPr>
        <w:t xml:space="preserve">  What is </w:t>
      </w:r>
      <w:r w:rsidRPr="00425566">
        <w:rPr>
          <w:rFonts w:ascii="Arial" w:hAnsi="Arial" w:cs="Arial"/>
          <w:i/>
          <w:sz w:val="22"/>
          <w:szCs w:val="22"/>
        </w:rPr>
        <w:t>β</w:t>
      </w:r>
      <w:r w:rsidRPr="00425566">
        <w:rPr>
          <w:rFonts w:ascii="Arial" w:hAnsi="Arial" w:cs="Arial"/>
          <w:i/>
          <w:sz w:val="22"/>
          <w:szCs w:val="22"/>
          <w:vertAlign w:val="subscript"/>
        </w:rPr>
        <w:t>1</w:t>
      </w:r>
      <w:r w:rsidRPr="00425566">
        <w:rPr>
          <w:rFonts w:ascii="Arial" w:hAnsi="Arial" w:cs="Arial"/>
          <w:i/>
          <w:sz w:val="22"/>
          <w:szCs w:val="22"/>
        </w:rPr>
        <w:t>?</w:t>
      </w:r>
    </w:p>
    <w:p w:rsidR="00911DD4" w:rsidRPr="00425566" w:rsidRDefault="00911DD4" w:rsidP="00E434BA">
      <w:pPr>
        <w:rPr>
          <w:rFonts w:ascii="Arial" w:hAnsi="Arial" w:cs="Arial"/>
          <w:sz w:val="22"/>
          <w:szCs w:val="22"/>
        </w:rPr>
      </w:pPr>
    </w:p>
    <w:p w:rsidR="00911DD4" w:rsidRPr="00425566" w:rsidRDefault="00911DD4" w:rsidP="00E434BA">
      <w:pPr>
        <w:rPr>
          <w:rFonts w:ascii="Arial" w:hAnsi="Arial" w:cs="Arial"/>
          <w:sz w:val="22"/>
          <w:szCs w:val="22"/>
        </w:rPr>
      </w:pPr>
      <w:r w:rsidRPr="00425566">
        <w:rPr>
          <w:rFonts w:ascii="Arial" w:hAnsi="Arial" w:cs="Arial"/>
          <w:sz w:val="22"/>
          <w:szCs w:val="22"/>
        </w:rPr>
        <w:t>Using Resampling Stats, determine the number of times (out of 1000) that the slope (</w:t>
      </w:r>
      <w:r w:rsidRPr="00425566">
        <w:rPr>
          <w:rFonts w:ascii="Arial" w:hAnsi="Arial" w:cs="Arial"/>
          <w:i/>
          <w:sz w:val="22"/>
          <w:szCs w:val="22"/>
        </w:rPr>
        <w:t>β</w:t>
      </w:r>
      <w:r w:rsidRPr="00425566">
        <w:rPr>
          <w:rFonts w:ascii="Arial" w:hAnsi="Arial" w:cs="Arial"/>
          <w:i/>
          <w:sz w:val="22"/>
          <w:szCs w:val="22"/>
          <w:vertAlign w:val="subscript"/>
        </w:rPr>
        <w:t>1</w:t>
      </w:r>
      <w:r w:rsidRPr="00425566">
        <w:rPr>
          <w:rFonts w:ascii="Arial" w:hAnsi="Arial" w:cs="Arial"/>
          <w:sz w:val="22"/>
          <w:szCs w:val="22"/>
        </w:rPr>
        <w:t xml:space="preserve">) (determined randomly) would be larger than or equal to the </w:t>
      </w:r>
      <w:r w:rsidRPr="00425566">
        <w:rPr>
          <w:rFonts w:ascii="Arial" w:hAnsi="Arial" w:cs="Arial"/>
          <w:i/>
          <w:sz w:val="22"/>
          <w:szCs w:val="22"/>
        </w:rPr>
        <w:t>β</w:t>
      </w:r>
      <w:r w:rsidRPr="00425566">
        <w:rPr>
          <w:rFonts w:ascii="Arial" w:hAnsi="Arial" w:cs="Arial"/>
          <w:i/>
          <w:sz w:val="22"/>
          <w:szCs w:val="22"/>
          <w:vertAlign w:val="subscript"/>
        </w:rPr>
        <w:t>1</w:t>
      </w:r>
      <w:r w:rsidRPr="00425566">
        <w:rPr>
          <w:rFonts w:ascii="Arial" w:hAnsi="Arial" w:cs="Arial"/>
          <w:sz w:val="22"/>
          <w:szCs w:val="22"/>
        </w:rPr>
        <w:t xml:space="preserve"> that we saw in our original dataset. This time instead of shuffling your data, “</w:t>
      </w:r>
      <w:r w:rsidRPr="00425566">
        <w:rPr>
          <w:rFonts w:ascii="Arial" w:hAnsi="Arial" w:cs="Arial"/>
          <w:b/>
          <w:sz w:val="22"/>
          <w:szCs w:val="22"/>
          <w:u w:val="single"/>
        </w:rPr>
        <w:t>Resample</w:t>
      </w:r>
      <w:r w:rsidRPr="00425566">
        <w:rPr>
          <w:rFonts w:ascii="Arial" w:hAnsi="Arial" w:cs="Arial"/>
          <w:sz w:val="22"/>
          <w:szCs w:val="22"/>
        </w:rPr>
        <w:t xml:space="preserve">” them within columns – NOT a normal shuffle! You are running a bootstrap analysis! You will need to know how many values are in your list (823). </w:t>
      </w:r>
    </w:p>
    <w:p w:rsidR="00911DD4" w:rsidRPr="00425566" w:rsidRDefault="00911DD4" w:rsidP="00E434BA">
      <w:pPr>
        <w:rPr>
          <w:rFonts w:ascii="Arial" w:hAnsi="Arial" w:cs="Arial"/>
          <w:sz w:val="22"/>
          <w:szCs w:val="22"/>
        </w:rPr>
      </w:pPr>
    </w:p>
    <w:p w:rsidR="00911DD4" w:rsidRPr="00425566" w:rsidRDefault="00911DD4" w:rsidP="000B2D7D">
      <w:pPr>
        <w:rPr>
          <w:rFonts w:ascii="Arial" w:hAnsi="Arial" w:cs="Arial"/>
          <w:sz w:val="22"/>
          <w:szCs w:val="22"/>
        </w:rPr>
      </w:pPr>
      <w:r w:rsidRPr="00425566">
        <w:rPr>
          <w:rFonts w:ascii="Arial" w:hAnsi="Arial" w:cs="Arial"/>
          <w:b/>
          <w:sz w:val="22"/>
          <w:szCs w:val="22"/>
        </w:rPr>
        <w:t>Q10</w:t>
      </w:r>
      <w:r w:rsidRPr="00425566">
        <w:rPr>
          <w:rFonts w:ascii="Arial" w:hAnsi="Arial" w:cs="Arial"/>
          <w:sz w:val="22"/>
          <w:szCs w:val="22"/>
        </w:rPr>
        <w:t>. What is your p-value (you will probably have to count the number of slopes both larger than your value and the number smaller than the negative of your number – or you might use the absolute value of your slope…)….</w:t>
      </w:r>
    </w:p>
    <w:p w:rsidR="00911DD4" w:rsidRPr="00425566" w:rsidRDefault="00911DD4" w:rsidP="00E434BA">
      <w:pPr>
        <w:rPr>
          <w:rFonts w:ascii="Arial" w:hAnsi="Arial" w:cs="Arial"/>
          <w:sz w:val="22"/>
          <w:szCs w:val="22"/>
        </w:rPr>
      </w:pPr>
    </w:p>
    <w:p w:rsidR="00911DD4" w:rsidRPr="00425566" w:rsidRDefault="00911DD4" w:rsidP="009522B3">
      <w:pPr>
        <w:rPr>
          <w:rFonts w:ascii="Arial" w:hAnsi="Arial" w:cs="Arial"/>
          <w:b/>
          <w:sz w:val="22"/>
          <w:szCs w:val="22"/>
        </w:rPr>
      </w:pPr>
      <w:r w:rsidRPr="00425566">
        <w:rPr>
          <w:rFonts w:ascii="Arial" w:hAnsi="Arial" w:cs="Arial"/>
          <w:b/>
          <w:sz w:val="22"/>
          <w:szCs w:val="22"/>
        </w:rPr>
        <w:t>Q11</w:t>
      </w:r>
      <w:r w:rsidRPr="00425566">
        <w:rPr>
          <w:rFonts w:ascii="Arial" w:hAnsi="Arial" w:cs="Arial"/>
          <w:sz w:val="22"/>
          <w:szCs w:val="22"/>
        </w:rPr>
        <w:t xml:space="preserve">. Would you reject the null hypothesis? Interpret your results as in </w:t>
      </w:r>
      <w:r w:rsidRPr="00425566">
        <w:rPr>
          <w:rFonts w:ascii="Arial" w:hAnsi="Arial" w:cs="Arial"/>
          <w:sz w:val="22"/>
          <w:szCs w:val="22"/>
          <w:highlight w:val="yellow"/>
        </w:rPr>
        <w:t>Q6</w:t>
      </w:r>
      <w:r w:rsidRPr="00425566">
        <w:rPr>
          <w:rFonts w:ascii="Arial" w:hAnsi="Arial" w:cs="Arial"/>
          <w:sz w:val="22"/>
          <w:szCs w:val="22"/>
        </w:rPr>
        <w:t xml:space="preserve">, but this time say something about how increasing your x-variable led to an increase/decrease in Y (slope, p-value). </w:t>
      </w:r>
    </w:p>
    <w:p w:rsidR="00911DD4" w:rsidRPr="00425566" w:rsidRDefault="00911DD4" w:rsidP="00E434BA">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 xml:space="preserve">Let’s now run a </w:t>
      </w:r>
      <w:r w:rsidRPr="00425566">
        <w:rPr>
          <w:rFonts w:ascii="Arial" w:hAnsi="Arial" w:cs="Arial"/>
          <w:b/>
          <w:sz w:val="22"/>
          <w:szCs w:val="22"/>
          <w:u w:val="single"/>
        </w:rPr>
        <w:t>parametric Simple Linear Regression</w:t>
      </w:r>
      <w:r w:rsidRPr="00425566">
        <w:rPr>
          <w:rFonts w:ascii="Arial" w:hAnsi="Arial" w:cs="Arial"/>
          <w:sz w:val="22"/>
          <w:szCs w:val="22"/>
        </w:rPr>
        <w:t xml:space="preserve"> using JMP.</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We will keep things simple for this lab and just use the Fit Y by X dialog box. Using the Fit Y by X dialog box, enter “</w:t>
      </w:r>
      <w:r>
        <w:rPr>
          <w:rFonts w:ascii="Arial" w:hAnsi="Arial" w:cs="Arial"/>
          <w:sz w:val="22"/>
          <w:szCs w:val="22"/>
        </w:rPr>
        <w:t>Height</w:t>
      </w:r>
      <w:r w:rsidRPr="00425566">
        <w:rPr>
          <w:rFonts w:ascii="Arial" w:hAnsi="Arial" w:cs="Arial"/>
          <w:sz w:val="22"/>
          <w:szCs w:val="22"/>
        </w:rPr>
        <w:t>” as your independent variable and “</w:t>
      </w:r>
      <w:r>
        <w:rPr>
          <w:rFonts w:ascii="Arial" w:hAnsi="Arial" w:cs="Arial"/>
          <w:sz w:val="22"/>
          <w:szCs w:val="22"/>
        </w:rPr>
        <w:t>DBH</w:t>
      </w:r>
      <w:r w:rsidRPr="00425566">
        <w:rPr>
          <w:rFonts w:ascii="Arial" w:hAnsi="Arial" w:cs="Arial"/>
          <w:sz w:val="22"/>
          <w:szCs w:val="22"/>
        </w:rPr>
        <w:t xml:space="preserve">” as your dependent variable.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b/>
          <w:sz w:val="22"/>
          <w:szCs w:val="22"/>
        </w:rPr>
      </w:pPr>
      <w:r w:rsidRPr="00425566">
        <w:rPr>
          <w:rFonts w:ascii="Arial" w:hAnsi="Arial" w:cs="Arial"/>
          <w:b/>
          <w:sz w:val="22"/>
          <w:szCs w:val="22"/>
        </w:rPr>
        <w:t>Q12</w:t>
      </w:r>
      <w:r w:rsidRPr="00425566">
        <w:rPr>
          <w:rFonts w:ascii="Arial" w:hAnsi="Arial" w:cs="Arial"/>
          <w:sz w:val="22"/>
          <w:szCs w:val="22"/>
        </w:rPr>
        <w:t>. You will see a cloud of points – does it look at the outset like Height explains a significant proportion of the variation in DBH?</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sz w:val="22"/>
          <w:szCs w:val="22"/>
        </w:rPr>
        <w:t>Next, using the red arrow to the left of the Bivariate fit box, click on “Fit Line” to fit a line through your cloud of points.</w:t>
      </w:r>
    </w:p>
    <w:p w:rsidR="00911DD4" w:rsidRPr="00425566" w:rsidRDefault="00911DD4" w:rsidP="00671105">
      <w:pPr>
        <w:rPr>
          <w:rFonts w:ascii="Arial" w:hAnsi="Arial" w:cs="Arial"/>
          <w:b/>
          <w:sz w:val="22"/>
          <w:szCs w:val="22"/>
        </w:rPr>
      </w:pPr>
    </w:p>
    <w:p w:rsidR="00911DD4" w:rsidRPr="00425566" w:rsidRDefault="00911DD4" w:rsidP="00671105">
      <w:pPr>
        <w:rPr>
          <w:rFonts w:ascii="Arial" w:hAnsi="Arial" w:cs="Arial"/>
          <w:b/>
          <w:sz w:val="22"/>
          <w:szCs w:val="22"/>
        </w:rPr>
      </w:pPr>
      <w:r w:rsidRPr="00425566">
        <w:rPr>
          <w:rFonts w:ascii="Arial" w:hAnsi="Arial" w:cs="Arial"/>
          <w:b/>
          <w:sz w:val="22"/>
          <w:szCs w:val="22"/>
        </w:rPr>
        <w:t xml:space="preserve">Q13.  </w:t>
      </w:r>
      <w:r w:rsidRPr="00425566">
        <w:rPr>
          <w:rFonts w:ascii="Arial" w:hAnsi="Arial" w:cs="Arial"/>
          <w:sz w:val="22"/>
          <w:szCs w:val="22"/>
        </w:rPr>
        <w:t>What is the equation of the line?</w:t>
      </w:r>
    </w:p>
    <w:p w:rsidR="00911DD4" w:rsidRPr="00425566" w:rsidRDefault="00911DD4" w:rsidP="00671105">
      <w:pPr>
        <w:rPr>
          <w:rFonts w:ascii="Arial" w:hAnsi="Arial" w:cs="Arial"/>
          <w:b/>
          <w:sz w:val="22"/>
          <w:szCs w:val="22"/>
        </w:rPr>
      </w:pPr>
    </w:p>
    <w:p w:rsidR="00911DD4" w:rsidRPr="00425566" w:rsidRDefault="00911DD4" w:rsidP="00671105">
      <w:pPr>
        <w:rPr>
          <w:rFonts w:ascii="Arial" w:hAnsi="Arial" w:cs="Arial"/>
          <w:sz w:val="22"/>
          <w:szCs w:val="22"/>
        </w:rPr>
      </w:pPr>
      <w:r w:rsidRPr="00425566">
        <w:rPr>
          <w:rFonts w:ascii="Arial" w:hAnsi="Arial" w:cs="Arial"/>
          <w:b/>
          <w:sz w:val="22"/>
          <w:szCs w:val="22"/>
        </w:rPr>
        <w:t>Q14</w:t>
      </w:r>
      <w:r w:rsidRPr="00425566">
        <w:rPr>
          <w:rFonts w:ascii="Arial" w:hAnsi="Arial" w:cs="Arial"/>
          <w:sz w:val="22"/>
          <w:szCs w:val="22"/>
        </w:rPr>
        <w:t>. What is your R</w:t>
      </w:r>
      <w:r w:rsidRPr="00425566">
        <w:rPr>
          <w:rFonts w:ascii="Arial" w:hAnsi="Arial" w:cs="Arial"/>
          <w:sz w:val="22"/>
          <w:szCs w:val="22"/>
          <w:vertAlign w:val="superscript"/>
        </w:rPr>
        <w:t>2</w:t>
      </w:r>
      <w:r w:rsidRPr="00425566">
        <w:rPr>
          <w:rFonts w:ascii="Arial" w:hAnsi="Arial" w:cs="Arial"/>
          <w:sz w:val="22"/>
          <w:szCs w:val="22"/>
        </w:rPr>
        <w:t xml:space="preserve"> value?</w:t>
      </w:r>
    </w:p>
    <w:p w:rsidR="00911DD4" w:rsidRPr="00425566" w:rsidRDefault="00911DD4" w:rsidP="00671105">
      <w:pPr>
        <w:rPr>
          <w:rFonts w:ascii="Arial" w:hAnsi="Arial" w:cs="Arial"/>
          <w:sz w:val="22"/>
          <w:szCs w:val="22"/>
        </w:rPr>
      </w:pPr>
    </w:p>
    <w:p w:rsidR="00911DD4" w:rsidRPr="00425566" w:rsidRDefault="00911DD4" w:rsidP="00671105">
      <w:pPr>
        <w:rPr>
          <w:rFonts w:ascii="Arial" w:hAnsi="Arial" w:cs="Arial"/>
          <w:sz w:val="22"/>
          <w:szCs w:val="22"/>
        </w:rPr>
      </w:pPr>
      <w:r w:rsidRPr="00425566">
        <w:rPr>
          <w:rFonts w:ascii="Arial" w:hAnsi="Arial" w:cs="Arial"/>
          <w:b/>
          <w:sz w:val="22"/>
          <w:szCs w:val="22"/>
        </w:rPr>
        <w:t>Q15</w:t>
      </w:r>
      <w:r w:rsidRPr="00425566">
        <w:rPr>
          <w:rFonts w:ascii="Arial" w:hAnsi="Arial" w:cs="Arial"/>
          <w:sz w:val="22"/>
          <w:szCs w:val="22"/>
        </w:rPr>
        <w:t>. What is your F-value?</w:t>
      </w:r>
    </w:p>
    <w:p w:rsidR="00911DD4" w:rsidRPr="00425566" w:rsidRDefault="00911DD4" w:rsidP="00671105">
      <w:pPr>
        <w:rPr>
          <w:rFonts w:ascii="Arial" w:hAnsi="Arial" w:cs="Arial"/>
          <w:sz w:val="22"/>
          <w:szCs w:val="22"/>
        </w:rPr>
      </w:pPr>
    </w:p>
    <w:p w:rsidR="00911DD4" w:rsidRPr="00425566" w:rsidRDefault="00911DD4" w:rsidP="00671105">
      <w:pPr>
        <w:rPr>
          <w:rFonts w:ascii="Arial" w:hAnsi="Arial" w:cs="Arial"/>
          <w:sz w:val="22"/>
          <w:szCs w:val="22"/>
        </w:rPr>
      </w:pPr>
      <w:r w:rsidRPr="00425566">
        <w:rPr>
          <w:rFonts w:ascii="Arial" w:hAnsi="Arial" w:cs="Arial"/>
          <w:b/>
          <w:sz w:val="22"/>
          <w:szCs w:val="22"/>
        </w:rPr>
        <w:t>Q16</w:t>
      </w:r>
      <w:r w:rsidRPr="00425566">
        <w:rPr>
          <w:rFonts w:ascii="Arial" w:hAnsi="Arial" w:cs="Arial"/>
          <w:sz w:val="22"/>
          <w:szCs w:val="22"/>
        </w:rPr>
        <w:t>. What are your degrees of freedom? Model _________ Error ________</w:t>
      </w:r>
    </w:p>
    <w:p w:rsidR="00911DD4" w:rsidRPr="00425566" w:rsidRDefault="00911DD4" w:rsidP="00671105">
      <w:pPr>
        <w:rPr>
          <w:rFonts w:ascii="Arial" w:hAnsi="Arial" w:cs="Arial"/>
          <w:sz w:val="22"/>
          <w:szCs w:val="22"/>
        </w:rPr>
      </w:pPr>
    </w:p>
    <w:p w:rsidR="00911DD4" w:rsidRPr="00425566" w:rsidRDefault="00911DD4" w:rsidP="00671105">
      <w:pPr>
        <w:rPr>
          <w:rFonts w:ascii="Arial" w:hAnsi="Arial" w:cs="Arial"/>
          <w:sz w:val="22"/>
          <w:szCs w:val="22"/>
        </w:rPr>
      </w:pPr>
      <w:r w:rsidRPr="00425566">
        <w:rPr>
          <w:rFonts w:ascii="Arial" w:hAnsi="Arial" w:cs="Arial"/>
          <w:b/>
          <w:sz w:val="22"/>
          <w:szCs w:val="22"/>
        </w:rPr>
        <w:t>Q17</w:t>
      </w:r>
      <w:r w:rsidRPr="00425566">
        <w:rPr>
          <w:rFonts w:ascii="Arial" w:hAnsi="Arial" w:cs="Arial"/>
          <w:sz w:val="22"/>
          <w:szCs w:val="22"/>
        </w:rPr>
        <w:t xml:space="preserve">. What is the p-value associated with this test? (keep this window open!) </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Q18</w:t>
      </w:r>
      <w:r w:rsidRPr="00425566">
        <w:rPr>
          <w:rFonts w:ascii="Arial" w:hAnsi="Arial" w:cs="Arial"/>
          <w:sz w:val="22"/>
          <w:szCs w:val="22"/>
        </w:rPr>
        <w:t xml:space="preserve">. Interpret your results as if in a scientific paper (write a couple sentences and cite your </w:t>
      </w:r>
      <w:r w:rsidRPr="00425566">
        <w:rPr>
          <w:rFonts w:ascii="Arial" w:hAnsi="Arial" w:cs="Arial"/>
          <w:i/>
          <w:sz w:val="22"/>
          <w:szCs w:val="22"/>
        </w:rPr>
        <w:t>R</w:t>
      </w:r>
      <w:r w:rsidRPr="00425566">
        <w:rPr>
          <w:rFonts w:ascii="Arial" w:hAnsi="Arial" w:cs="Arial"/>
          <w:i/>
          <w:sz w:val="22"/>
          <w:szCs w:val="22"/>
          <w:vertAlign w:val="superscript"/>
        </w:rPr>
        <w:t>2</w:t>
      </w:r>
      <w:r w:rsidRPr="00425566">
        <w:rPr>
          <w:rFonts w:ascii="Arial" w:hAnsi="Arial" w:cs="Arial"/>
          <w:i/>
          <w:sz w:val="22"/>
          <w:szCs w:val="22"/>
        </w:rPr>
        <w:t>=</w:t>
      </w:r>
      <w:r w:rsidRPr="00425566">
        <w:rPr>
          <w:rFonts w:ascii="Arial" w:hAnsi="Arial" w:cs="Arial"/>
          <w:sz w:val="22"/>
          <w:szCs w:val="22"/>
        </w:rPr>
        <w:t xml:space="preserve">, </w:t>
      </w:r>
      <w:r w:rsidRPr="00425566">
        <w:rPr>
          <w:rFonts w:ascii="Arial" w:hAnsi="Arial" w:cs="Arial"/>
          <w:i/>
          <w:sz w:val="22"/>
          <w:szCs w:val="22"/>
        </w:rPr>
        <w:t>F</w:t>
      </w:r>
      <w:r w:rsidRPr="00425566">
        <w:rPr>
          <w:rFonts w:ascii="Arial" w:hAnsi="Arial" w:cs="Arial"/>
          <w:i/>
          <w:sz w:val="22"/>
          <w:szCs w:val="22"/>
          <w:vertAlign w:val="subscript"/>
        </w:rPr>
        <w:t>df1,df2</w:t>
      </w:r>
      <w:r w:rsidRPr="00425566">
        <w:rPr>
          <w:rFonts w:ascii="Arial" w:hAnsi="Arial" w:cs="Arial"/>
          <w:i/>
          <w:sz w:val="22"/>
          <w:szCs w:val="22"/>
        </w:rPr>
        <w:t>=</w:t>
      </w:r>
      <w:r w:rsidRPr="00425566">
        <w:rPr>
          <w:rFonts w:ascii="Arial" w:hAnsi="Arial" w:cs="Arial"/>
          <w:sz w:val="22"/>
          <w:szCs w:val="22"/>
        </w:rPr>
        <w:t>, and p= in parentheses at the end):</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r w:rsidRPr="00425566">
        <w:rPr>
          <w:rFonts w:ascii="Arial" w:hAnsi="Arial" w:cs="Arial"/>
          <w:b/>
          <w:sz w:val="22"/>
          <w:szCs w:val="22"/>
        </w:rPr>
        <w:t>Q19</w:t>
      </w:r>
      <w:r w:rsidRPr="00425566">
        <w:rPr>
          <w:rFonts w:ascii="Arial" w:hAnsi="Arial" w:cs="Arial"/>
          <w:sz w:val="22"/>
          <w:szCs w:val="22"/>
        </w:rPr>
        <w:t xml:space="preserve">. Do the results from your resampling regression approach correspond to the results from your simple linear regression analysis in JMP?  Explain why you say “yes” or “no”. </w:t>
      </w:r>
    </w:p>
    <w:p w:rsidR="00911DD4" w:rsidRPr="00425566" w:rsidRDefault="00911DD4" w:rsidP="007E71FD">
      <w:pPr>
        <w:rPr>
          <w:rFonts w:ascii="Arial" w:hAnsi="Arial" w:cs="Arial"/>
          <w:sz w:val="22"/>
          <w:szCs w:val="22"/>
        </w:rPr>
      </w:pPr>
    </w:p>
    <w:p w:rsidR="00911DD4" w:rsidRPr="00425566" w:rsidRDefault="00911DD4" w:rsidP="00270085">
      <w:pPr>
        <w:rPr>
          <w:rFonts w:ascii="Arial" w:hAnsi="Arial" w:cs="Arial"/>
          <w:sz w:val="22"/>
          <w:szCs w:val="22"/>
        </w:rPr>
      </w:pPr>
      <w:r w:rsidRPr="00425566">
        <w:rPr>
          <w:rFonts w:ascii="Arial" w:hAnsi="Arial" w:cs="Arial"/>
          <w:b/>
          <w:sz w:val="22"/>
          <w:szCs w:val="22"/>
        </w:rPr>
        <w:t>Q20</w:t>
      </w:r>
      <w:r w:rsidRPr="00425566">
        <w:rPr>
          <w:rFonts w:ascii="Arial" w:hAnsi="Arial" w:cs="Arial"/>
          <w:sz w:val="22"/>
          <w:szCs w:val="22"/>
        </w:rPr>
        <w:t>. To make a scatterplot in JMP, you can just alter the graph from the Fit Y by X output.  Change the color of the regression line under the linear fit box red arrow, alter the axes and annotate the figure to add the R</w:t>
      </w:r>
      <w:r w:rsidRPr="00425566">
        <w:rPr>
          <w:rFonts w:ascii="Arial" w:hAnsi="Arial" w:cs="Arial"/>
          <w:sz w:val="22"/>
          <w:szCs w:val="22"/>
          <w:vertAlign w:val="superscript"/>
        </w:rPr>
        <w:t>2</w:t>
      </w:r>
      <w:r w:rsidRPr="00425566">
        <w:rPr>
          <w:rFonts w:ascii="Arial" w:hAnsi="Arial" w:cs="Arial"/>
          <w:sz w:val="22"/>
          <w:szCs w:val="22"/>
        </w:rPr>
        <w:t>, F(dfs) and p-value (go up to the hidden toolbar and find the annotate tool). Try this – turn the line black, increase the size of each point to “Large” (under the Bivariate Fit red arrow) and copy and paste that scatterplot below (using the fat cross selection tool).  Also, paste the equation just below the graph – titled “Linear Fit”.</w:t>
      </w:r>
    </w:p>
    <w:p w:rsidR="00911DD4" w:rsidRPr="00425566" w:rsidRDefault="00911DD4" w:rsidP="007E71FD">
      <w:pPr>
        <w:rPr>
          <w:rFonts w:ascii="Arial" w:hAnsi="Arial" w:cs="Arial"/>
          <w:sz w:val="22"/>
          <w:szCs w:val="22"/>
        </w:rPr>
      </w:pPr>
    </w:p>
    <w:p w:rsidR="00911DD4" w:rsidRPr="00425566" w:rsidRDefault="00911DD4" w:rsidP="007E71FD">
      <w:pPr>
        <w:rPr>
          <w:rFonts w:ascii="Arial" w:hAnsi="Arial" w:cs="Arial"/>
          <w:sz w:val="22"/>
          <w:szCs w:val="22"/>
        </w:rPr>
      </w:pPr>
    </w:p>
    <w:p w:rsidR="00911DD4" w:rsidRPr="00425566" w:rsidRDefault="00911DD4">
      <w:pPr>
        <w:rPr>
          <w:rFonts w:ascii="Arial" w:hAnsi="Arial" w:cs="Arial"/>
          <w:b/>
          <w:sz w:val="22"/>
          <w:szCs w:val="22"/>
          <w:u w:val="single"/>
        </w:rPr>
      </w:pPr>
    </w:p>
    <w:p w:rsidR="00911DD4" w:rsidRPr="00425566" w:rsidRDefault="00911DD4" w:rsidP="00402EB3">
      <w:pPr>
        <w:rPr>
          <w:rFonts w:ascii="Arial" w:hAnsi="Arial" w:cs="Arial"/>
          <w:sz w:val="22"/>
          <w:szCs w:val="22"/>
        </w:rPr>
      </w:pPr>
      <w:r w:rsidRPr="00425566">
        <w:rPr>
          <w:rFonts w:ascii="Arial" w:hAnsi="Arial" w:cs="Arial"/>
          <w:b/>
          <w:sz w:val="22"/>
          <w:szCs w:val="22"/>
          <w:u w:val="single"/>
        </w:rPr>
        <w:t>Now, switch your X and Y variables, to</w:t>
      </w:r>
      <w:r w:rsidRPr="00425566">
        <w:rPr>
          <w:rFonts w:ascii="Arial" w:hAnsi="Arial" w:cs="Arial"/>
          <w:sz w:val="22"/>
          <w:szCs w:val="22"/>
        </w:rPr>
        <w:t xml:space="preserve"> do (DBH = </w:t>
      </w:r>
      <w:ins w:id="6" w:author="Academic Computing" w:date="2013-05-07T10:26:00Z">
        <w:r>
          <w:rPr>
            <w:rFonts w:ascii="Arial" w:hAnsi="Arial" w:cs="Arial"/>
            <w:sz w:val="22"/>
            <w:szCs w:val="22"/>
          </w:rPr>
          <w:t>X</w:t>
        </w:r>
      </w:ins>
      <w:del w:id="7" w:author="Academic Computing" w:date="2013-05-07T10:26:00Z">
        <w:r w:rsidRPr="00425566" w:rsidDel="00C22D3F">
          <w:rPr>
            <w:rFonts w:ascii="Arial" w:hAnsi="Arial" w:cs="Arial"/>
            <w:sz w:val="22"/>
            <w:szCs w:val="22"/>
          </w:rPr>
          <w:delText>Y</w:delText>
        </w:r>
      </w:del>
      <w:r w:rsidRPr="00425566">
        <w:rPr>
          <w:rFonts w:ascii="Arial" w:hAnsi="Arial" w:cs="Arial"/>
          <w:sz w:val="22"/>
          <w:szCs w:val="22"/>
        </w:rPr>
        <w:t xml:space="preserve">, Height = </w:t>
      </w:r>
      <w:del w:id="8" w:author="Academic Computing" w:date="2013-05-07T10:26:00Z">
        <w:r w:rsidRPr="00425566" w:rsidDel="00C22D3F">
          <w:rPr>
            <w:rFonts w:ascii="Arial" w:hAnsi="Arial" w:cs="Arial"/>
            <w:sz w:val="22"/>
            <w:szCs w:val="22"/>
          </w:rPr>
          <w:delText>X</w:delText>
        </w:r>
      </w:del>
      <w:ins w:id="9" w:author="Academic Computing" w:date="2013-05-07T10:26:00Z">
        <w:r>
          <w:rPr>
            <w:rFonts w:ascii="Arial" w:hAnsi="Arial" w:cs="Arial"/>
            <w:sz w:val="22"/>
            <w:szCs w:val="22"/>
          </w:rPr>
          <w:t>Y</w:t>
        </w:r>
      </w:ins>
      <w:r w:rsidRPr="00425566">
        <w:rPr>
          <w:rFonts w:ascii="Arial" w:hAnsi="Arial" w:cs="Arial"/>
          <w:sz w:val="22"/>
          <w:szCs w:val="22"/>
        </w:rPr>
        <w:t xml:space="preserve">), and perform a Regression analysis using JMP.  </w:t>
      </w:r>
    </w:p>
    <w:p w:rsidR="00911DD4" w:rsidRPr="00425566" w:rsidRDefault="00911DD4" w:rsidP="00402EB3">
      <w:pPr>
        <w:rPr>
          <w:rFonts w:ascii="Arial" w:hAnsi="Arial" w:cs="Arial"/>
          <w:sz w:val="22"/>
          <w:szCs w:val="22"/>
        </w:rPr>
      </w:pPr>
    </w:p>
    <w:p w:rsidR="00911DD4" w:rsidRPr="00425566" w:rsidRDefault="00911DD4" w:rsidP="00402EB3">
      <w:pPr>
        <w:rPr>
          <w:rFonts w:ascii="Arial" w:hAnsi="Arial" w:cs="Arial"/>
          <w:sz w:val="22"/>
          <w:szCs w:val="22"/>
        </w:rPr>
      </w:pPr>
      <w:r w:rsidRPr="00425566">
        <w:rPr>
          <w:rFonts w:ascii="Arial" w:hAnsi="Arial" w:cs="Arial"/>
          <w:b/>
          <w:sz w:val="22"/>
          <w:szCs w:val="22"/>
        </w:rPr>
        <w:t>Q21.</w:t>
      </w:r>
      <w:r w:rsidRPr="00425566">
        <w:rPr>
          <w:rFonts w:ascii="Arial" w:hAnsi="Arial" w:cs="Arial"/>
          <w:sz w:val="22"/>
          <w:szCs w:val="22"/>
        </w:rPr>
        <w:t xml:space="preserve">  Insert your scatterplot for this second regression below.</w:t>
      </w:r>
    </w:p>
    <w:p w:rsidR="00911DD4" w:rsidRPr="00425566" w:rsidRDefault="00911DD4" w:rsidP="00402EB3">
      <w:pPr>
        <w:rPr>
          <w:rFonts w:ascii="Arial" w:hAnsi="Arial" w:cs="Arial"/>
          <w:sz w:val="22"/>
          <w:szCs w:val="22"/>
        </w:rPr>
      </w:pPr>
    </w:p>
    <w:p w:rsidR="00911DD4" w:rsidRPr="00425566" w:rsidRDefault="00911DD4" w:rsidP="00402EB3">
      <w:pPr>
        <w:rPr>
          <w:rFonts w:ascii="Arial" w:hAnsi="Arial" w:cs="Arial"/>
          <w:sz w:val="22"/>
          <w:szCs w:val="22"/>
        </w:rPr>
      </w:pPr>
    </w:p>
    <w:p w:rsidR="00911DD4" w:rsidRPr="00425566" w:rsidRDefault="00911DD4" w:rsidP="00402EB3">
      <w:pPr>
        <w:rPr>
          <w:rFonts w:ascii="Arial" w:hAnsi="Arial" w:cs="Arial"/>
          <w:sz w:val="22"/>
          <w:szCs w:val="22"/>
        </w:rPr>
      </w:pPr>
    </w:p>
    <w:p w:rsidR="00911DD4" w:rsidRPr="00425566" w:rsidRDefault="00911DD4" w:rsidP="00402EB3">
      <w:pPr>
        <w:rPr>
          <w:rFonts w:ascii="Arial" w:hAnsi="Arial" w:cs="Arial"/>
          <w:sz w:val="22"/>
          <w:szCs w:val="22"/>
        </w:rPr>
      </w:pPr>
      <w:r w:rsidRPr="00425566">
        <w:rPr>
          <w:rFonts w:ascii="Arial" w:hAnsi="Arial" w:cs="Arial"/>
          <w:sz w:val="22"/>
          <w:szCs w:val="22"/>
        </w:rPr>
        <w:t xml:space="preserve">In the table below, show your results for both: </w:t>
      </w:r>
    </w:p>
    <w:p w:rsidR="00911DD4" w:rsidRPr="00425566" w:rsidRDefault="00911DD4" w:rsidP="00402EB3">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04"/>
        <w:gridCol w:w="2904"/>
        <w:gridCol w:w="3480"/>
      </w:tblGrid>
      <w:tr w:rsidR="00911DD4" w:rsidRPr="00425566" w:rsidTr="00080CB9">
        <w:tc>
          <w:tcPr>
            <w:tcW w:w="2604" w:type="dxa"/>
          </w:tcPr>
          <w:p w:rsidR="00911DD4" w:rsidRPr="00080CB9" w:rsidRDefault="00911DD4" w:rsidP="00402EB3">
            <w:pPr>
              <w:rPr>
                <w:rFonts w:ascii="Arial" w:hAnsi="Arial" w:cs="Arial"/>
                <w:sz w:val="22"/>
                <w:szCs w:val="22"/>
              </w:rPr>
            </w:pPr>
            <w:r w:rsidRPr="00080CB9">
              <w:rPr>
                <w:rFonts w:ascii="Arial" w:hAnsi="Arial" w:cs="Arial"/>
                <w:sz w:val="22"/>
                <w:szCs w:val="22"/>
              </w:rPr>
              <w:t>Regression Analyses</w:t>
            </w:r>
          </w:p>
        </w:tc>
        <w:tc>
          <w:tcPr>
            <w:tcW w:w="2904" w:type="dxa"/>
          </w:tcPr>
          <w:p w:rsidR="00911DD4" w:rsidRPr="00080CB9" w:rsidRDefault="00911DD4" w:rsidP="00402EB3">
            <w:pPr>
              <w:rPr>
                <w:rFonts w:ascii="Arial" w:hAnsi="Arial" w:cs="Arial"/>
                <w:sz w:val="22"/>
                <w:szCs w:val="22"/>
              </w:rPr>
            </w:pPr>
            <w:r w:rsidRPr="00080CB9">
              <w:rPr>
                <w:rFonts w:ascii="Arial" w:hAnsi="Arial" w:cs="Arial"/>
                <w:sz w:val="22"/>
                <w:szCs w:val="22"/>
              </w:rPr>
              <w:t>Height = X, DBH = Y</w:t>
            </w:r>
          </w:p>
        </w:tc>
        <w:tc>
          <w:tcPr>
            <w:tcW w:w="3480" w:type="dxa"/>
          </w:tcPr>
          <w:p w:rsidR="00911DD4" w:rsidRPr="00080CB9" w:rsidRDefault="00911DD4" w:rsidP="00402EB3">
            <w:pPr>
              <w:rPr>
                <w:rFonts w:ascii="Arial" w:hAnsi="Arial" w:cs="Arial"/>
                <w:sz w:val="22"/>
                <w:szCs w:val="22"/>
              </w:rPr>
            </w:pPr>
            <w:r w:rsidRPr="00080CB9">
              <w:rPr>
                <w:rFonts w:ascii="Arial" w:hAnsi="Arial" w:cs="Arial"/>
                <w:sz w:val="22"/>
                <w:szCs w:val="22"/>
              </w:rPr>
              <w:t>DBH = X, Height = Y</w:t>
            </w:r>
          </w:p>
        </w:tc>
      </w:tr>
      <w:tr w:rsidR="00911DD4" w:rsidRPr="00425566" w:rsidTr="00080CB9">
        <w:tc>
          <w:tcPr>
            <w:tcW w:w="2604" w:type="dxa"/>
          </w:tcPr>
          <w:p w:rsidR="00911DD4" w:rsidRPr="00080CB9" w:rsidRDefault="00911DD4" w:rsidP="00402EB3">
            <w:pPr>
              <w:rPr>
                <w:rFonts w:ascii="Arial" w:hAnsi="Arial" w:cs="Arial"/>
                <w:sz w:val="22"/>
                <w:szCs w:val="22"/>
              </w:rPr>
            </w:pPr>
            <w:r w:rsidRPr="00080CB9">
              <w:rPr>
                <w:rFonts w:ascii="Arial" w:hAnsi="Arial" w:cs="Arial"/>
                <w:sz w:val="22"/>
                <w:szCs w:val="22"/>
              </w:rPr>
              <w:t>Equation of the line</w:t>
            </w:r>
          </w:p>
        </w:tc>
        <w:tc>
          <w:tcPr>
            <w:tcW w:w="2904" w:type="dxa"/>
          </w:tcPr>
          <w:p w:rsidR="00911DD4" w:rsidRPr="00080CB9" w:rsidRDefault="00911DD4" w:rsidP="00402EB3">
            <w:pPr>
              <w:rPr>
                <w:rFonts w:ascii="Arial" w:hAnsi="Arial" w:cs="Arial"/>
                <w:sz w:val="22"/>
                <w:szCs w:val="22"/>
              </w:rPr>
            </w:pPr>
          </w:p>
        </w:tc>
        <w:tc>
          <w:tcPr>
            <w:tcW w:w="3480" w:type="dxa"/>
          </w:tcPr>
          <w:p w:rsidR="00911DD4" w:rsidRPr="00080CB9" w:rsidRDefault="00911DD4" w:rsidP="00402EB3">
            <w:pPr>
              <w:rPr>
                <w:rFonts w:ascii="Arial" w:hAnsi="Arial" w:cs="Arial"/>
                <w:sz w:val="22"/>
                <w:szCs w:val="22"/>
              </w:rPr>
            </w:pPr>
          </w:p>
        </w:tc>
      </w:tr>
      <w:tr w:rsidR="00911DD4" w:rsidRPr="00425566" w:rsidTr="00080CB9">
        <w:tc>
          <w:tcPr>
            <w:tcW w:w="2604" w:type="dxa"/>
          </w:tcPr>
          <w:p w:rsidR="00911DD4" w:rsidRPr="00080CB9" w:rsidRDefault="00911DD4" w:rsidP="00402EB3">
            <w:pPr>
              <w:rPr>
                <w:rFonts w:ascii="Arial" w:hAnsi="Arial" w:cs="Arial"/>
                <w:sz w:val="22"/>
                <w:szCs w:val="22"/>
              </w:rPr>
            </w:pPr>
            <w:r w:rsidRPr="00080CB9">
              <w:rPr>
                <w:rFonts w:ascii="Arial" w:hAnsi="Arial" w:cs="Arial"/>
                <w:i/>
                <w:sz w:val="22"/>
                <w:szCs w:val="22"/>
              </w:rPr>
              <w:t>R</w:t>
            </w:r>
            <w:r w:rsidRPr="00080CB9">
              <w:rPr>
                <w:rFonts w:ascii="Arial" w:hAnsi="Arial" w:cs="Arial"/>
                <w:i/>
                <w:sz w:val="22"/>
                <w:szCs w:val="22"/>
                <w:vertAlign w:val="superscript"/>
              </w:rPr>
              <w:t>2</w:t>
            </w:r>
          </w:p>
        </w:tc>
        <w:tc>
          <w:tcPr>
            <w:tcW w:w="2904" w:type="dxa"/>
          </w:tcPr>
          <w:p w:rsidR="00911DD4" w:rsidRPr="00080CB9" w:rsidRDefault="00911DD4" w:rsidP="00402EB3">
            <w:pPr>
              <w:rPr>
                <w:rFonts w:ascii="Arial" w:hAnsi="Arial" w:cs="Arial"/>
                <w:sz w:val="22"/>
                <w:szCs w:val="22"/>
              </w:rPr>
            </w:pPr>
          </w:p>
        </w:tc>
        <w:tc>
          <w:tcPr>
            <w:tcW w:w="3480" w:type="dxa"/>
          </w:tcPr>
          <w:p w:rsidR="00911DD4" w:rsidRPr="00080CB9" w:rsidRDefault="00911DD4" w:rsidP="00402EB3">
            <w:pPr>
              <w:rPr>
                <w:rFonts w:ascii="Arial" w:hAnsi="Arial" w:cs="Arial"/>
                <w:sz w:val="22"/>
                <w:szCs w:val="22"/>
              </w:rPr>
            </w:pPr>
          </w:p>
        </w:tc>
      </w:tr>
      <w:tr w:rsidR="00911DD4" w:rsidRPr="00425566" w:rsidTr="00080CB9">
        <w:tc>
          <w:tcPr>
            <w:tcW w:w="2604" w:type="dxa"/>
          </w:tcPr>
          <w:p w:rsidR="00911DD4" w:rsidRPr="00080CB9" w:rsidRDefault="00911DD4" w:rsidP="00402EB3">
            <w:pPr>
              <w:rPr>
                <w:rFonts w:ascii="Arial" w:hAnsi="Arial" w:cs="Arial"/>
                <w:sz w:val="22"/>
                <w:szCs w:val="22"/>
              </w:rPr>
            </w:pPr>
            <w:r w:rsidRPr="00080CB9">
              <w:rPr>
                <w:rFonts w:ascii="Arial" w:hAnsi="Arial" w:cs="Arial"/>
                <w:sz w:val="22"/>
                <w:szCs w:val="22"/>
              </w:rPr>
              <w:t>F-value</w:t>
            </w:r>
          </w:p>
        </w:tc>
        <w:tc>
          <w:tcPr>
            <w:tcW w:w="2904" w:type="dxa"/>
          </w:tcPr>
          <w:p w:rsidR="00911DD4" w:rsidRPr="00080CB9" w:rsidRDefault="00911DD4" w:rsidP="00402EB3">
            <w:pPr>
              <w:rPr>
                <w:rFonts w:ascii="Arial" w:hAnsi="Arial" w:cs="Arial"/>
                <w:sz w:val="22"/>
                <w:szCs w:val="22"/>
              </w:rPr>
            </w:pPr>
          </w:p>
        </w:tc>
        <w:tc>
          <w:tcPr>
            <w:tcW w:w="3480" w:type="dxa"/>
          </w:tcPr>
          <w:p w:rsidR="00911DD4" w:rsidRPr="00080CB9" w:rsidRDefault="00911DD4" w:rsidP="00402EB3">
            <w:pPr>
              <w:rPr>
                <w:rFonts w:ascii="Arial" w:hAnsi="Arial" w:cs="Arial"/>
                <w:sz w:val="22"/>
                <w:szCs w:val="22"/>
              </w:rPr>
            </w:pPr>
          </w:p>
        </w:tc>
      </w:tr>
      <w:tr w:rsidR="00911DD4" w:rsidRPr="00425566" w:rsidTr="00080CB9">
        <w:tc>
          <w:tcPr>
            <w:tcW w:w="2604" w:type="dxa"/>
          </w:tcPr>
          <w:p w:rsidR="00911DD4" w:rsidRPr="00080CB9" w:rsidRDefault="00911DD4" w:rsidP="00402EB3">
            <w:pPr>
              <w:rPr>
                <w:rFonts w:ascii="Arial" w:hAnsi="Arial" w:cs="Arial"/>
                <w:sz w:val="22"/>
                <w:szCs w:val="22"/>
              </w:rPr>
            </w:pPr>
            <w:r w:rsidRPr="00080CB9">
              <w:rPr>
                <w:rFonts w:ascii="Arial" w:hAnsi="Arial" w:cs="Arial"/>
                <w:sz w:val="22"/>
                <w:szCs w:val="22"/>
              </w:rPr>
              <w:t>p-value</w:t>
            </w:r>
          </w:p>
        </w:tc>
        <w:tc>
          <w:tcPr>
            <w:tcW w:w="2904" w:type="dxa"/>
          </w:tcPr>
          <w:p w:rsidR="00911DD4" w:rsidRPr="00080CB9" w:rsidRDefault="00911DD4" w:rsidP="00402EB3">
            <w:pPr>
              <w:rPr>
                <w:rFonts w:ascii="Arial" w:hAnsi="Arial" w:cs="Arial"/>
                <w:sz w:val="22"/>
                <w:szCs w:val="22"/>
              </w:rPr>
            </w:pPr>
          </w:p>
        </w:tc>
        <w:tc>
          <w:tcPr>
            <w:tcW w:w="3480" w:type="dxa"/>
          </w:tcPr>
          <w:p w:rsidR="00911DD4" w:rsidRPr="00080CB9" w:rsidRDefault="00911DD4" w:rsidP="00402EB3">
            <w:pPr>
              <w:rPr>
                <w:rFonts w:ascii="Arial" w:hAnsi="Arial" w:cs="Arial"/>
                <w:sz w:val="22"/>
                <w:szCs w:val="22"/>
              </w:rPr>
            </w:pPr>
          </w:p>
        </w:tc>
      </w:tr>
    </w:tbl>
    <w:p w:rsidR="00911DD4" w:rsidRPr="00425566" w:rsidRDefault="00911DD4" w:rsidP="00402EB3">
      <w:pPr>
        <w:rPr>
          <w:rFonts w:ascii="Arial" w:hAnsi="Arial" w:cs="Arial"/>
          <w:sz w:val="22"/>
          <w:szCs w:val="22"/>
        </w:rPr>
      </w:pPr>
    </w:p>
    <w:p w:rsidR="00911DD4" w:rsidRPr="00425566" w:rsidRDefault="00911DD4">
      <w:pPr>
        <w:rPr>
          <w:rFonts w:ascii="Arial" w:hAnsi="Arial" w:cs="Arial"/>
          <w:b/>
          <w:sz w:val="22"/>
          <w:szCs w:val="22"/>
          <w:u w:val="single"/>
        </w:rPr>
      </w:pPr>
    </w:p>
    <w:p w:rsidR="00911DD4" w:rsidRPr="00425566" w:rsidRDefault="00911DD4">
      <w:pPr>
        <w:rPr>
          <w:rFonts w:ascii="Arial" w:hAnsi="Arial" w:cs="Arial"/>
          <w:sz w:val="22"/>
          <w:szCs w:val="22"/>
          <w:u w:val="single"/>
        </w:rPr>
      </w:pPr>
      <w:r w:rsidRPr="00425566">
        <w:rPr>
          <w:rFonts w:ascii="Arial" w:hAnsi="Arial" w:cs="Arial"/>
          <w:b/>
          <w:sz w:val="22"/>
          <w:szCs w:val="22"/>
        </w:rPr>
        <w:t xml:space="preserve">Q22. </w:t>
      </w:r>
      <w:r w:rsidRPr="00425566">
        <w:rPr>
          <w:rFonts w:ascii="Arial" w:hAnsi="Arial" w:cs="Arial"/>
          <w:sz w:val="22"/>
          <w:szCs w:val="22"/>
        </w:rPr>
        <w:t xml:space="preserve"> What differences between the two regressions (if any) do you observe?</w:t>
      </w:r>
    </w:p>
    <w:p w:rsidR="00911DD4" w:rsidRPr="00425566" w:rsidRDefault="00911DD4">
      <w:pPr>
        <w:rPr>
          <w:rFonts w:ascii="Arial" w:hAnsi="Arial" w:cs="Arial"/>
          <w:b/>
          <w:sz w:val="22"/>
          <w:szCs w:val="22"/>
          <w:u w:val="single"/>
        </w:rPr>
      </w:pPr>
    </w:p>
    <w:p w:rsidR="00911DD4" w:rsidRDefault="00911DD4">
      <w:pPr>
        <w:rPr>
          <w:ins w:id="10" w:author="Academic Computing" w:date="2013-05-07T10:27:00Z"/>
          <w:rFonts w:ascii="Arial" w:hAnsi="Arial" w:cs="Arial"/>
          <w:sz w:val="22"/>
          <w:szCs w:val="22"/>
        </w:rPr>
      </w:pPr>
    </w:p>
    <w:p w:rsidR="00911DD4" w:rsidRDefault="00911DD4">
      <w:pPr>
        <w:rPr>
          <w:ins w:id="11" w:author="Academic Computing" w:date="2013-05-07T11:18:00Z"/>
          <w:rFonts w:ascii="Arial" w:hAnsi="Arial" w:cs="Arial"/>
          <w:sz w:val="22"/>
          <w:szCs w:val="22"/>
        </w:rPr>
      </w:pPr>
      <w:r w:rsidRPr="00425566">
        <w:rPr>
          <w:rFonts w:ascii="Arial" w:hAnsi="Arial" w:cs="Arial"/>
          <w:sz w:val="22"/>
          <w:szCs w:val="22"/>
        </w:rPr>
        <w:t>To explore the residual patterns in your data, you need to use the more complicated “Fit Model” option in JMP. Try this</w:t>
      </w:r>
      <w:ins w:id="12" w:author="Academic Computing" w:date="2013-05-07T10:27:00Z">
        <w:r>
          <w:rPr>
            <w:rFonts w:ascii="Arial" w:hAnsi="Arial" w:cs="Arial"/>
            <w:sz w:val="22"/>
            <w:szCs w:val="22"/>
          </w:rPr>
          <w:t xml:space="preserve"> (going back to our original problem of predicting DBH using Height</w:t>
        </w:r>
      </w:ins>
      <w:r w:rsidRPr="00425566">
        <w:rPr>
          <w:rFonts w:ascii="Arial" w:hAnsi="Arial" w:cs="Arial"/>
          <w:sz w:val="22"/>
          <w:szCs w:val="22"/>
        </w:rPr>
        <w:t xml:space="preserve">. “Go to Analyze – Fit Model” – again, </w:t>
      </w:r>
      <w:del w:id="13" w:author="Academic Computing" w:date="2013-05-07T10:27:00Z">
        <w:r w:rsidRPr="00425566" w:rsidDel="002B3BF4">
          <w:rPr>
            <w:rFonts w:ascii="Arial" w:hAnsi="Arial" w:cs="Arial"/>
            <w:sz w:val="22"/>
            <w:szCs w:val="22"/>
          </w:rPr>
          <w:delText>place Number of species</w:delText>
        </w:r>
      </w:del>
      <w:ins w:id="14" w:author="Academic Computing" w:date="2013-05-07T10:27:00Z">
        <w:r>
          <w:rPr>
            <w:rFonts w:ascii="Arial" w:hAnsi="Arial" w:cs="Arial"/>
            <w:sz w:val="22"/>
            <w:szCs w:val="22"/>
          </w:rPr>
          <w:t>Height</w:t>
        </w:r>
      </w:ins>
      <w:r w:rsidRPr="00425566">
        <w:rPr>
          <w:rFonts w:ascii="Arial" w:hAnsi="Arial" w:cs="Arial"/>
          <w:sz w:val="22"/>
          <w:szCs w:val="22"/>
        </w:rPr>
        <w:t xml:space="preserve"> as X and </w:t>
      </w:r>
      <w:del w:id="15" w:author="Academic Computing" w:date="2013-05-07T10:28:00Z">
        <w:r w:rsidRPr="00425566" w:rsidDel="002B3BF4">
          <w:rPr>
            <w:rFonts w:ascii="Arial" w:hAnsi="Arial" w:cs="Arial"/>
            <w:sz w:val="22"/>
            <w:szCs w:val="22"/>
          </w:rPr>
          <w:delText>Aboveground Biomass</w:delText>
        </w:r>
      </w:del>
      <w:ins w:id="16" w:author="Academic Computing" w:date="2013-05-07T10:28:00Z">
        <w:r>
          <w:rPr>
            <w:rFonts w:ascii="Arial" w:hAnsi="Arial" w:cs="Arial"/>
            <w:sz w:val="22"/>
            <w:szCs w:val="22"/>
          </w:rPr>
          <w:t>DBH</w:t>
        </w:r>
      </w:ins>
      <w:r w:rsidRPr="00425566">
        <w:rPr>
          <w:rFonts w:ascii="Arial" w:hAnsi="Arial" w:cs="Arial"/>
          <w:sz w:val="22"/>
          <w:szCs w:val="22"/>
        </w:rPr>
        <w:t xml:space="preserve"> as Y. This time you will get a bit more information, but the results should be the same as those from the Fit Y by X option. </w:t>
      </w:r>
      <w:ins w:id="17" w:author="Academic Computing" w:date="2013-05-07T11:17:00Z">
        <w:r>
          <w:rPr>
            <w:rFonts w:ascii="Arial" w:hAnsi="Arial" w:cs="Arial"/>
            <w:sz w:val="22"/>
            <w:szCs w:val="22"/>
          </w:rPr>
          <w:t xml:space="preserve">/set Y to DBH, in “Construct Model Effects” Add Height.  Click Run.  </w:t>
        </w:r>
      </w:ins>
      <w:r w:rsidRPr="00425566">
        <w:rPr>
          <w:rFonts w:ascii="Arial" w:hAnsi="Arial" w:cs="Arial"/>
          <w:sz w:val="22"/>
          <w:szCs w:val="22"/>
        </w:rPr>
        <w:t xml:space="preserve">At the bottom of the read-out will be a residual plot. </w:t>
      </w:r>
    </w:p>
    <w:p w:rsidR="00911DD4" w:rsidRDefault="00911DD4">
      <w:pPr>
        <w:rPr>
          <w:ins w:id="18" w:author="Academic Computing" w:date="2013-05-07T11:18:00Z"/>
          <w:rFonts w:ascii="Arial" w:hAnsi="Arial" w:cs="Arial"/>
          <w:sz w:val="22"/>
          <w:szCs w:val="22"/>
        </w:rPr>
      </w:pPr>
    </w:p>
    <w:p w:rsidR="00911DD4" w:rsidRPr="00425566" w:rsidRDefault="00911DD4">
      <w:pPr>
        <w:rPr>
          <w:rFonts w:ascii="Arial" w:hAnsi="Arial" w:cs="Arial"/>
          <w:sz w:val="22"/>
          <w:szCs w:val="22"/>
        </w:rPr>
      </w:pPr>
      <w:ins w:id="19" w:author="Academic Computing" w:date="2013-05-07T11:18:00Z">
        <w:r>
          <w:rPr>
            <w:rFonts w:ascii="Arial" w:hAnsi="Arial" w:cs="Arial"/>
            <w:sz w:val="22"/>
            <w:szCs w:val="22"/>
          </w:rPr>
          <w:t xml:space="preserve">Another way to do this is to expand on your regression run (Analysis -&gt; Fit Y by X -&gt; Fit Line) Expand “Linear Fit”, Click </w:t>
        </w:r>
        <w:r w:rsidRPr="00911DD4">
          <w:rPr>
            <w:rFonts w:ascii="Arial" w:hAnsi="Arial" w:cs="Arial"/>
            <w:b/>
            <w:sz w:val="22"/>
            <w:szCs w:val="22"/>
            <w:u w:val="single"/>
            <w:rPrChange w:id="20" w:author="Academic Computing" w:date="2013-05-07T11:19:00Z">
              <w:rPr>
                <w:rFonts w:ascii="Arial" w:hAnsi="Arial" w:cs="Arial"/>
                <w:sz w:val="22"/>
                <w:szCs w:val="22"/>
              </w:rPr>
            </w:rPrChange>
          </w:rPr>
          <w:t>Plot Residuals.</w:t>
        </w:r>
      </w:ins>
    </w:p>
    <w:p w:rsidR="00911DD4" w:rsidRPr="00425566" w:rsidRDefault="00911DD4">
      <w:pPr>
        <w:rPr>
          <w:rFonts w:ascii="Arial" w:hAnsi="Arial" w:cs="Arial"/>
          <w:sz w:val="22"/>
          <w:szCs w:val="22"/>
        </w:rPr>
      </w:pPr>
    </w:p>
    <w:p w:rsidR="00911DD4" w:rsidRPr="00425566" w:rsidRDefault="00911DD4">
      <w:pPr>
        <w:rPr>
          <w:rFonts w:ascii="Arial" w:hAnsi="Arial" w:cs="Arial"/>
          <w:sz w:val="22"/>
          <w:szCs w:val="22"/>
        </w:rPr>
      </w:pPr>
      <w:r w:rsidRPr="00425566">
        <w:rPr>
          <w:rFonts w:ascii="Arial" w:hAnsi="Arial" w:cs="Arial"/>
          <w:b/>
          <w:sz w:val="22"/>
          <w:szCs w:val="22"/>
        </w:rPr>
        <w:t>Q23</w:t>
      </w:r>
      <w:r w:rsidRPr="00425566">
        <w:rPr>
          <w:rFonts w:ascii="Arial" w:hAnsi="Arial" w:cs="Arial"/>
          <w:sz w:val="22"/>
          <w:szCs w:val="22"/>
        </w:rPr>
        <w:t xml:space="preserve">. Paste your residual plot below and describe any patterns you see in the plot. Compare your residual plot to the one in Fig. 9.5  in the Primer. Do you see any problems with these residuals?  </w:t>
      </w:r>
    </w:p>
    <w:p w:rsidR="00911DD4" w:rsidRPr="00425566" w:rsidRDefault="00911DD4">
      <w:pPr>
        <w:rPr>
          <w:rFonts w:ascii="Arial" w:hAnsi="Arial" w:cs="Arial"/>
          <w:sz w:val="22"/>
          <w:szCs w:val="22"/>
        </w:rPr>
      </w:pPr>
    </w:p>
    <w:p w:rsidR="00911DD4" w:rsidRPr="00425566" w:rsidRDefault="00911DD4" w:rsidP="00270085">
      <w:pPr>
        <w:rPr>
          <w:rFonts w:ascii="Arial" w:hAnsi="Arial" w:cs="Arial"/>
          <w:sz w:val="22"/>
          <w:szCs w:val="22"/>
        </w:rPr>
      </w:pPr>
      <w:r w:rsidRPr="00425566">
        <w:rPr>
          <w:rFonts w:ascii="Arial" w:hAnsi="Arial" w:cs="Arial"/>
          <w:b/>
          <w:sz w:val="22"/>
          <w:szCs w:val="22"/>
        </w:rPr>
        <w:t>Q24</w:t>
      </w:r>
      <w:r w:rsidRPr="00425566">
        <w:rPr>
          <w:rFonts w:ascii="Arial" w:hAnsi="Arial" w:cs="Arial"/>
          <w:sz w:val="22"/>
          <w:szCs w:val="22"/>
        </w:rPr>
        <w:t xml:space="preserve">. In this lab we have performed four different statistical analyses with Height as X and DBH as Y (two to examine linear relationships between two variables: resampling correlation and parametric correlation; and two to examine whether a change in X results in a corresponding change in Y: resampling regression and parametric regression) on a subset of the 1kcs data. Is one of these statistical methods more appropriate than the others?  Say which (or say “it doesn’t matter”).  In either case, say why or why not,  i.e., which analysis method is the most appropriate and why? </w:t>
      </w:r>
    </w:p>
    <w:p w:rsidR="00911DD4" w:rsidRPr="00425566" w:rsidRDefault="00911DD4" w:rsidP="00270085">
      <w:pPr>
        <w:rPr>
          <w:rFonts w:ascii="Arial" w:hAnsi="Arial" w:cs="Arial"/>
          <w:b/>
          <w:sz w:val="22"/>
          <w:szCs w:val="22"/>
          <w:u w:val="single"/>
        </w:rPr>
      </w:pPr>
    </w:p>
    <w:p w:rsidR="00911DD4" w:rsidRPr="00425566" w:rsidRDefault="00911DD4" w:rsidP="00270085">
      <w:pPr>
        <w:rPr>
          <w:rFonts w:ascii="Arial" w:hAnsi="Arial" w:cs="Arial"/>
          <w:b/>
          <w:sz w:val="22"/>
          <w:szCs w:val="22"/>
          <w:u w:val="single"/>
        </w:rPr>
      </w:pPr>
      <w:r w:rsidRPr="00425566">
        <w:rPr>
          <w:rFonts w:ascii="Arial" w:hAnsi="Arial" w:cs="Arial"/>
          <w:b/>
          <w:sz w:val="22"/>
          <w:szCs w:val="22"/>
          <w:u w:val="single"/>
        </w:rPr>
        <w:t xml:space="preserve">Optional Extension 1: </w:t>
      </w:r>
    </w:p>
    <w:p w:rsidR="00911DD4" w:rsidRPr="00425566" w:rsidRDefault="00911DD4" w:rsidP="00270085">
      <w:pPr>
        <w:rPr>
          <w:rFonts w:ascii="Arial" w:hAnsi="Arial" w:cs="Arial"/>
          <w:sz w:val="22"/>
          <w:szCs w:val="22"/>
        </w:rPr>
      </w:pPr>
    </w:p>
    <w:p w:rsidR="00911DD4" w:rsidRPr="00425566" w:rsidRDefault="00911DD4">
      <w:pPr>
        <w:rPr>
          <w:rFonts w:ascii="Arial" w:hAnsi="Arial" w:cs="Arial"/>
          <w:sz w:val="22"/>
          <w:szCs w:val="22"/>
        </w:rPr>
      </w:pPr>
      <w:r w:rsidRPr="00425566">
        <w:rPr>
          <w:rFonts w:ascii="Arial" w:hAnsi="Arial" w:cs="Arial"/>
          <w:sz w:val="22"/>
          <w:szCs w:val="22"/>
        </w:rPr>
        <w:t xml:space="preserve">It is likely that the “allometric” Height/DBH equations that we derived above can be refined </w:t>
      </w:r>
      <w:r>
        <w:rPr>
          <w:rFonts w:ascii="Arial" w:hAnsi="Arial" w:cs="Arial"/>
          <w:sz w:val="22"/>
          <w:szCs w:val="22"/>
        </w:rPr>
        <w:t>with</w:t>
      </w:r>
      <w:r w:rsidRPr="00425566">
        <w:rPr>
          <w:rFonts w:ascii="Arial" w:hAnsi="Arial" w:cs="Arial"/>
          <w:sz w:val="22"/>
          <w:szCs w:val="22"/>
        </w:rPr>
        <w:t xml:space="preserve"> separate </w:t>
      </w:r>
      <w:r>
        <w:rPr>
          <w:rFonts w:ascii="Arial" w:hAnsi="Arial" w:cs="Arial"/>
          <w:sz w:val="22"/>
          <w:szCs w:val="22"/>
        </w:rPr>
        <w:t>regressions</w:t>
      </w:r>
      <w:r w:rsidRPr="00425566">
        <w:rPr>
          <w:rFonts w:ascii="Arial" w:hAnsi="Arial" w:cs="Arial"/>
          <w:sz w:val="22"/>
          <w:szCs w:val="22"/>
        </w:rPr>
        <w:t xml:space="preserve"> for species (or age class, or both).  </w:t>
      </w:r>
    </w:p>
    <w:p w:rsidR="00911DD4" w:rsidRPr="00425566" w:rsidRDefault="00911DD4">
      <w:pPr>
        <w:rPr>
          <w:rFonts w:ascii="Arial" w:hAnsi="Arial" w:cs="Arial"/>
          <w:sz w:val="22"/>
          <w:szCs w:val="22"/>
        </w:rPr>
      </w:pPr>
    </w:p>
    <w:p w:rsidR="00911DD4" w:rsidRPr="00425566" w:rsidRDefault="00911DD4">
      <w:pPr>
        <w:rPr>
          <w:rFonts w:ascii="Arial" w:hAnsi="Arial" w:cs="Arial"/>
          <w:sz w:val="22"/>
          <w:szCs w:val="22"/>
        </w:rPr>
      </w:pPr>
      <w:r w:rsidRPr="00425566">
        <w:rPr>
          <w:rFonts w:ascii="Arial" w:hAnsi="Arial" w:cs="Arial"/>
          <w:sz w:val="22"/>
          <w:szCs w:val="22"/>
        </w:rPr>
        <w:t>Propose one or more hypotheses about whether the relationship differs depending on species</w:t>
      </w:r>
      <w:r>
        <w:rPr>
          <w:rFonts w:ascii="Arial" w:hAnsi="Arial" w:cs="Arial"/>
          <w:sz w:val="22"/>
          <w:szCs w:val="22"/>
        </w:rPr>
        <w:t xml:space="preserve"> or age class</w:t>
      </w:r>
      <w:r w:rsidRPr="00425566">
        <w:rPr>
          <w:rFonts w:ascii="Arial" w:hAnsi="Arial" w:cs="Arial"/>
          <w:sz w:val="22"/>
          <w:szCs w:val="22"/>
        </w:rPr>
        <w:t xml:space="preserve">.  Then propose (and run) </w:t>
      </w:r>
      <w:r>
        <w:rPr>
          <w:rFonts w:ascii="Arial" w:hAnsi="Arial" w:cs="Arial"/>
          <w:sz w:val="22"/>
          <w:szCs w:val="22"/>
        </w:rPr>
        <w:t xml:space="preserve">the regression analyses.  Do they look different to you?  How might you test to see if the different regressions are different and hence better than one?  Can you think of another kind of analyses that might be better than using different regression equations?  </w:t>
      </w:r>
      <w:r w:rsidRPr="00425566">
        <w:rPr>
          <w:rFonts w:ascii="Arial" w:hAnsi="Arial" w:cs="Arial"/>
          <w:sz w:val="22"/>
          <w:szCs w:val="22"/>
        </w:rPr>
        <w:t xml:space="preserve">You can use the full dataset I’ve prepared for you in the worksheet </w:t>
      </w:r>
      <w:r w:rsidRPr="00425566">
        <w:rPr>
          <w:rFonts w:ascii="Arial" w:hAnsi="Arial" w:cs="Arial"/>
          <w:sz w:val="22"/>
          <w:szCs w:val="22"/>
          <w:highlight w:val="yellow"/>
        </w:rPr>
        <w:t>1kcsStem</w:t>
      </w:r>
      <w:r w:rsidRPr="00425566">
        <w:rPr>
          <w:rFonts w:ascii="Arial" w:hAnsi="Arial" w:cs="Arial"/>
          <w:sz w:val="22"/>
          <w:szCs w:val="22"/>
        </w:rPr>
        <w:t>, or use the simpler dataset below.</w:t>
      </w:r>
    </w:p>
    <w:p w:rsidR="00911DD4" w:rsidRPr="00425566" w:rsidRDefault="00911DD4">
      <w:pPr>
        <w:rPr>
          <w:rFonts w:ascii="Arial" w:hAnsi="Arial" w:cs="Arial"/>
          <w:sz w:val="22"/>
          <w:szCs w:val="22"/>
        </w:rPr>
      </w:pPr>
    </w:p>
    <w:p w:rsidR="00911DD4" w:rsidRPr="00425566" w:rsidRDefault="00911DD4">
      <w:pPr>
        <w:rPr>
          <w:rFonts w:ascii="Arial" w:hAnsi="Arial" w:cs="Arial"/>
          <w:sz w:val="22"/>
          <w:szCs w:val="22"/>
        </w:rPr>
      </w:pPr>
      <w:r w:rsidRPr="00425566">
        <w:rPr>
          <w:rFonts w:ascii="Arial" w:hAnsi="Arial" w:cs="Arial"/>
          <w:sz w:val="22"/>
          <w:szCs w:val="22"/>
        </w:rPr>
        <w:t xml:space="preserve">To make this easy for you, I’ve set up a worksheet to run regressions on 3 different species (ABAM, PSME, and TSHE).  See the worksheet:  </w:t>
      </w:r>
      <w:r w:rsidRPr="00425566">
        <w:rPr>
          <w:rFonts w:ascii="Arial" w:hAnsi="Arial" w:cs="Arial"/>
          <w:sz w:val="22"/>
          <w:szCs w:val="22"/>
          <w:highlight w:val="yellow"/>
        </w:rPr>
        <w:t>Compare3regressions</w:t>
      </w:r>
      <w:r w:rsidRPr="00425566">
        <w:rPr>
          <w:rFonts w:ascii="Arial" w:hAnsi="Arial" w:cs="Arial"/>
          <w:sz w:val="22"/>
          <w:szCs w:val="22"/>
        </w:rPr>
        <w:t>.</w:t>
      </w:r>
    </w:p>
    <w:p w:rsidR="00911DD4" w:rsidRPr="00425566" w:rsidRDefault="00911DD4">
      <w:pPr>
        <w:rPr>
          <w:rFonts w:ascii="Arial" w:hAnsi="Arial" w:cs="Arial"/>
          <w:sz w:val="22"/>
          <w:szCs w:val="22"/>
        </w:rPr>
      </w:pPr>
    </w:p>
    <w:p w:rsidR="00911DD4" w:rsidRPr="00425566" w:rsidRDefault="00911DD4">
      <w:pPr>
        <w:rPr>
          <w:rFonts w:ascii="Arial" w:hAnsi="Arial" w:cs="Arial"/>
          <w:sz w:val="22"/>
          <w:szCs w:val="22"/>
        </w:rPr>
      </w:pPr>
    </w:p>
    <w:p w:rsidR="00911DD4" w:rsidRPr="00425566" w:rsidRDefault="00911DD4">
      <w:pPr>
        <w:rPr>
          <w:rFonts w:ascii="Arial" w:hAnsi="Arial" w:cs="Arial"/>
          <w:sz w:val="22"/>
          <w:szCs w:val="22"/>
        </w:rPr>
      </w:pPr>
      <w:r w:rsidRPr="00425566">
        <w:rPr>
          <w:rFonts w:ascii="Arial" w:hAnsi="Arial" w:cs="Arial"/>
          <w:b/>
          <w:sz w:val="22"/>
          <w:szCs w:val="22"/>
        </w:rPr>
        <w:t>Q25</w:t>
      </w:r>
      <w:r w:rsidRPr="00425566">
        <w:rPr>
          <w:rFonts w:ascii="Arial" w:hAnsi="Arial" w:cs="Arial"/>
          <w:sz w:val="22"/>
          <w:szCs w:val="22"/>
        </w:rPr>
        <w:t>:  What is your scientific hypothesis?</w:t>
      </w:r>
    </w:p>
    <w:p w:rsidR="00911DD4" w:rsidRPr="00425566" w:rsidRDefault="00911DD4">
      <w:pPr>
        <w:rPr>
          <w:rFonts w:ascii="Arial" w:hAnsi="Arial" w:cs="Arial"/>
          <w:sz w:val="22"/>
          <w:szCs w:val="22"/>
        </w:rPr>
      </w:pPr>
      <w:r w:rsidRPr="00425566">
        <w:rPr>
          <w:rFonts w:ascii="Arial" w:hAnsi="Arial" w:cs="Arial"/>
          <w:sz w:val="22"/>
          <w:szCs w:val="22"/>
        </w:rPr>
        <w:t xml:space="preserve">What is/are your null hypothesis/hypotheses?  </w:t>
      </w:r>
    </w:p>
    <w:p w:rsidR="00911DD4" w:rsidRDefault="00911DD4">
      <w:pPr>
        <w:rPr>
          <w:rFonts w:ascii="Arial" w:hAnsi="Arial" w:cs="Arial"/>
          <w:sz w:val="22"/>
          <w:szCs w:val="22"/>
        </w:rPr>
      </w:pPr>
      <w:r w:rsidRPr="00425566">
        <w:rPr>
          <w:rFonts w:ascii="Arial" w:hAnsi="Arial" w:cs="Arial"/>
          <w:sz w:val="22"/>
          <w:szCs w:val="22"/>
        </w:rPr>
        <w:t xml:space="preserve">What is your alternative hypothesis?  </w:t>
      </w:r>
    </w:p>
    <w:p w:rsidR="00911DD4" w:rsidRPr="00425566" w:rsidRDefault="00911DD4">
      <w:pPr>
        <w:rPr>
          <w:rFonts w:ascii="Arial" w:hAnsi="Arial" w:cs="Arial"/>
          <w:sz w:val="22"/>
          <w:szCs w:val="22"/>
        </w:rPr>
      </w:pPr>
      <w:r>
        <w:rPr>
          <w:rFonts w:ascii="Arial" w:hAnsi="Arial" w:cs="Arial"/>
          <w:sz w:val="22"/>
          <w:szCs w:val="22"/>
        </w:rPr>
        <w:t>Report your results below:</w:t>
      </w:r>
    </w:p>
    <w:p w:rsidR="00911DD4" w:rsidRPr="00425566" w:rsidRDefault="00911DD4">
      <w:pPr>
        <w:rPr>
          <w:rFonts w:ascii="Arial" w:hAnsi="Arial" w:cs="Arial"/>
          <w:sz w:val="22"/>
          <w:szCs w:val="22"/>
        </w:rPr>
      </w:pPr>
    </w:p>
    <w:p w:rsidR="00911DD4" w:rsidRDefault="00911DD4" w:rsidP="00270085">
      <w:pPr>
        <w:rPr>
          <w:rFonts w:ascii="Arial" w:hAnsi="Arial" w:cs="Arial"/>
          <w:b/>
          <w:sz w:val="22"/>
          <w:szCs w:val="22"/>
          <w:u w:val="single"/>
        </w:rPr>
      </w:pPr>
    </w:p>
    <w:p w:rsidR="00911DD4" w:rsidRPr="00425566" w:rsidRDefault="00911DD4" w:rsidP="00270085">
      <w:pPr>
        <w:rPr>
          <w:rFonts w:ascii="Arial" w:hAnsi="Arial" w:cs="Arial"/>
          <w:b/>
          <w:sz w:val="22"/>
          <w:szCs w:val="22"/>
          <w:u w:val="single"/>
        </w:rPr>
      </w:pPr>
      <w:r w:rsidRPr="00425566">
        <w:rPr>
          <w:rFonts w:ascii="Arial" w:hAnsi="Arial" w:cs="Arial"/>
          <w:b/>
          <w:sz w:val="22"/>
          <w:szCs w:val="22"/>
          <w:u w:val="single"/>
        </w:rPr>
        <w:t xml:space="preserve">Optional Extension 2: </w:t>
      </w:r>
    </w:p>
    <w:p w:rsidR="00911DD4" w:rsidRPr="00425566" w:rsidRDefault="00911DD4">
      <w:pPr>
        <w:rPr>
          <w:rFonts w:ascii="Arial" w:hAnsi="Arial" w:cs="Arial"/>
          <w:sz w:val="22"/>
          <w:szCs w:val="22"/>
        </w:rPr>
      </w:pPr>
    </w:p>
    <w:p w:rsidR="00911DD4" w:rsidRDefault="00911DD4">
      <w:pPr>
        <w:rPr>
          <w:rFonts w:ascii="Arial" w:hAnsi="Arial" w:cs="Arial"/>
          <w:sz w:val="22"/>
          <w:szCs w:val="22"/>
        </w:rPr>
      </w:pPr>
      <w:r w:rsidRPr="00425566">
        <w:rPr>
          <w:rFonts w:ascii="Arial" w:hAnsi="Arial" w:cs="Arial"/>
          <w:sz w:val="22"/>
          <w:szCs w:val="22"/>
        </w:rPr>
        <w:t xml:space="preserve">You can export the residual values for each experimental unit – go to the red drop down arrow and choose “Save Columns – Residuals” – this will paste a column of residual values into your original dataset. Now you can run additional tests on the residuals. Try this. </w:t>
      </w:r>
    </w:p>
    <w:p w:rsidR="00911DD4" w:rsidRDefault="00911DD4">
      <w:pPr>
        <w:rPr>
          <w:rFonts w:ascii="Arial" w:hAnsi="Arial" w:cs="Arial"/>
          <w:sz w:val="22"/>
          <w:szCs w:val="22"/>
        </w:rPr>
      </w:pPr>
    </w:p>
    <w:p w:rsidR="00911DD4" w:rsidRPr="00425566" w:rsidRDefault="00911DD4">
      <w:pPr>
        <w:rPr>
          <w:rFonts w:ascii="Arial" w:hAnsi="Arial" w:cs="Arial"/>
          <w:sz w:val="22"/>
          <w:szCs w:val="22"/>
        </w:rPr>
      </w:pPr>
      <w:r>
        <w:rPr>
          <w:rFonts w:ascii="Arial" w:hAnsi="Arial" w:cs="Arial"/>
          <w:sz w:val="22"/>
          <w:szCs w:val="22"/>
        </w:rPr>
        <w:t>Create a new X-variable Height-Class, based on your X-variable</w:t>
      </w:r>
      <w:r w:rsidRPr="00425566">
        <w:rPr>
          <w:rFonts w:ascii="Arial" w:hAnsi="Arial" w:cs="Arial"/>
          <w:sz w:val="22"/>
          <w:szCs w:val="22"/>
        </w:rPr>
        <w:t xml:space="preserve"> </w:t>
      </w:r>
      <w:r>
        <w:rPr>
          <w:rFonts w:ascii="Arial" w:hAnsi="Arial" w:cs="Arial"/>
          <w:sz w:val="22"/>
          <w:szCs w:val="22"/>
        </w:rPr>
        <w:t xml:space="preserve">Height;  it should be categorical.  Propose categories for Height Class, and figure out which Height values should below to which Height-Class (e.g., &lt;20, &lt;30. &lt;40, &lt;50, 50+.  Make sure JMP recognizes these as categorical – </w:t>
      </w:r>
      <w:r w:rsidRPr="00425566">
        <w:rPr>
          <w:rFonts w:ascii="Arial" w:hAnsi="Arial" w:cs="Arial"/>
          <w:sz w:val="22"/>
          <w:szCs w:val="22"/>
        </w:rPr>
        <w:t>a red histogram</w:t>
      </w:r>
      <w:r>
        <w:rPr>
          <w:rFonts w:ascii="Arial" w:hAnsi="Arial" w:cs="Arial"/>
          <w:sz w:val="22"/>
          <w:szCs w:val="22"/>
        </w:rPr>
        <w:t xml:space="preserve"> icon will tell you</w:t>
      </w:r>
      <w:r w:rsidRPr="00425566">
        <w:rPr>
          <w:rFonts w:ascii="Arial" w:hAnsi="Arial" w:cs="Arial"/>
          <w:sz w:val="22"/>
          <w:szCs w:val="22"/>
        </w:rPr>
        <w:t xml:space="preserve">. Now, using ANOVA, test for variation among </w:t>
      </w:r>
      <w:r>
        <w:rPr>
          <w:rFonts w:ascii="Arial" w:hAnsi="Arial" w:cs="Arial"/>
          <w:sz w:val="22"/>
          <w:szCs w:val="22"/>
        </w:rPr>
        <w:t>Height-Classes</w:t>
      </w:r>
      <w:r w:rsidRPr="00425566">
        <w:rPr>
          <w:rFonts w:ascii="Arial" w:hAnsi="Arial" w:cs="Arial"/>
          <w:sz w:val="22"/>
          <w:szCs w:val="22"/>
        </w:rPr>
        <w:t xml:space="preserve"> in the residuals [hint: Y = residuals, X = categorical </w:t>
      </w:r>
      <w:r>
        <w:rPr>
          <w:rFonts w:ascii="Arial" w:hAnsi="Arial" w:cs="Arial"/>
          <w:sz w:val="22"/>
          <w:szCs w:val="22"/>
        </w:rPr>
        <w:t>Height-Class</w:t>
      </w:r>
      <w:r w:rsidRPr="00425566">
        <w:rPr>
          <w:rFonts w:ascii="Arial" w:hAnsi="Arial" w:cs="Arial"/>
          <w:sz w:val="22"/>
          <w:szCs w:val="22"/>
        </w:rPr>
        <w:t xml:space="preserve"> variable; another hint – make sure your data meet the assumptions of ANOVA first!]. </w:t>
      </w:r>
    </w:p>
    <w:p w:rsidR="00911DD4" w:rsidRPr="00425566" w:rsidRDefault="00911DD4">
      <w:pPr>
        <w:rPr>
          <w:rFonts w:ascii="Arial" w:hAnsi="Arial" w:cs="Arial"/>
          <w:sz w:val="22"/>
          <w:szCs w:val="22"/>
        </w:rPr>
      </w:pPr>
    </w:p>
    <w:p w:rsidR="00911DD4" w:rsidRPr="00425566" w:rsidRDefault="00911DD4">
      <w:pPr>
        <w:rPr>
          <w:rFonts w:ascii="Arial" w:hAnsi="Arial" w:cs="Arial"/>
          <w:sz w:val="22"/>
          <w:szCs w:val="22"/>
        </w:rPr>
      </w:pPr>
      <w:r w:rsidRPr="00425566">
        <w:rPr>
          <w:rFonts w:ascii="Arial" w:hAnsi="Arial" w:cs="Arial"/>
          <w:b/>
          <w:sz w:val="22"/>
          <w:szCs w:val="22"/>
        </w:rPr>
        <w:t>Q2</w:t>
      </w:r>
      <w:r>
        <w:rPr>
          <w:rFonts w:ascii="Arial" w:hAnsi="Arial" w:cs="Arial"/>
          <w:b/>
          <w:sz w:val="22"/>
          <w:szCs w:val="22"/>
        </w:rPr>
        <w:t>6</w:t>
      </w:r>
      <w:r w:rsidRPr="00425566">
        <w:rPr>
          <w:rFonts w:ascii="Arial" w:hAnsi="Arial" w:cs="Arial"/>
          <w:sz w:val="22"/>
          <w:szCs w:val="22"/>
        </w:rPr>
        <w:t xml:space="preserve">. If you are able, run a parametric ANOVA and interpret your results including your statistical results in parentheses (remember what Y is!).  </w:t>
      </w:r>
      <w:r>
        <w:rPr>
          <w:rFonts w:ascii="Arial" w:hAnsi="Arial" w:cs="Arial"/>
          <w:sz w:val="22"/>
          <w:szCs w:val="22"/>
        </w:rPr>
        <w:t>If you can’t run a parametric ANOVA, do a resampling ANOVA.</w:t>
      </w:r>
    </w:p>
    <w:sectPr w:rsidR="00911DD4" w:rsidRPr="00425566" w:rsidSect="00006A8B">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DD4" w:rsidRDefault="00911DD4" w:rsidP="002C4342">
      <w:r>
        <w:separator/>
      </w:r>
    </w:p>
  </w:endnote>
  <w:endnote w:type="continuationSeparator" w:id="0">
    <w:p w:rsidR="00911DD4" w:rsidRDefault="00911DD4" w:rsidP="002C4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D4" w:rsidRPr="00FB1E03" w:rsidRDefault="00911DD4" w:rsidP="002C4342">
    <w:pPr>
      <w:pStyle w:val="Footer"/>
      <w:rPr>
        <w:rFonts w:ascii="Arial" w:hAnsi="Arial" w:cs="Arial"/>
        <w:sz w:val="20"/>
        <w:szCs w:val="20"/>
      </w:rPr>
    </w:pPr>
    <w:r>
      <w:rPr>
        <w:rFonts w:ascii="Arial" w:hAnsi="Arial" w:cs="Arial"/>
        <w:sz w:val="20"/>
        <w:szCs w:val="20"/>
      </w:rPr>
      <w:t xml:space="preserve">Week 6 CPaT Stats Lab </w:t>
    </w:r>
    <w:r w:rsidRPr="00FB1E03">
      <w:rPr>
        <w:rFonts w:ascii="Arial" w:hAnsi="Arial" w:cs="Arial"/>
        <w:sz w:val="20"/>
        <w:szCs w:val="20"/>
      </w:rPr>
      <w:t xml:space="preserve">                          Page </w:t>
    </w:r>
    <w:r w:rsidRPr="00FB1E03">
      <w:rPr>
        <w:rFonts w:ascii="Arial" w:hAnsi="Arial" w:cs="Arial"/>
        <w:sz w:val="20"/>
        <w:szCs w:val="20"/>
      </w:rPr>
      <w:fldChar w:fldCharType="begin"/>
    </w:r>
    <w:r w:rsidRPr="00FB1E03">
      <w:rPr>
        <w:rFonts w:ascii="Arial" w:hAnsi="Arial" w:cs="Arial"/>
        <w:sz w:val="20"/>
        <w:szCs w:val="20"/>
      </w:rPr>
      <w:instrText xml:space="preserve"> PAGE   \* MERGEFORMAT </w:instrText>
    </w:r>
    <w:r w:rsidRPr="00FB1E03">
      <w:rPr>
        <w:rFonts w:ascii="Arial" w:hAnsi="Arial" w:cs="Arial"/>
        <w:sz w:val="20"/>
        <w:szCs w:val="20"/>
      </w:rPr>
      <w:fldChar w:fldCharType="separate"/>
    </w:r>
    <w:r>
      <w:rPr>
        <w:rFonts w:ascii="Arial" w:hAnsi="Arial" w:cs="Arial"/>
        <w:noProof/>
        <w:sz w:val="20"/>
        <w:szCs w:val="20"/>
      </w:rPr>
      <w:t>1</w:t>
    </w:r>
    <w:r w:rsidRPr="00FB1E03">
      <w:rPr>
        <w:rFonts w:ascii="Arial" w:hAnsi="Arial" w:cs="Arial"/>
        <w:sz w:val="20"/>
        <w:szCs w:val="20"/>
      </w:rPr>
      <w:fldChar w:fldCharType="end"/>
    </w:r>
    <w:r w:rsidRPr="00FB1E03">
      <w:rPr>
        <w:rFonts w:ascii="Arial" w:hAnsi="Arial" w:cs="Arial"/>
        <w:sz w:val="20"/>
        <w:szCs w:val="20"/>
      </w:rPr>
      <w:t xml:space="preserve"> of </w:t>
    </w:r>
    <w:r w:rsidRPr="00FB1E03">
      <w:rPr>
        <w:rFonts w:ascii="Arial" w:hAnsi="Arial" w:cs="Arial"/>
        <w:sz w:val="20"/>
        <w:szCs w:val="20"/>
      </w:rPr>
      <w:tab/>
    </w:r>
    <w:r w:rsidRPr="00FB1E03">
      <w:rPr>
        <w:rStyle w:val="PageNumber"/>
        <w:rFonts w:ascii="Arial" w:hAnsi="Arial" w:cs="Arial"/>
        <w:sz w:val="20"/>
        <w:szCs w:val="20"/>
      </w:rPr>
      <w:fldChar w:fldCharType="begin"/>
    </w:r>
    <w:r w:rsidRPr="00FB1E03">
      <w:rPr>
        <w:rStyle w:val="PageNumber"/>
        <w:rFonts w:ascii="Arial" w:hAnsi="Arial" w:cs="Arial"/>
        <w:sz w:val="20"/>
        <w:szCs w:val="20"/>
      </w:rPr>
      <w:instrText xml:space="preserve"> NUMPAGES </w:instrText>
    </w:r>
    <w:r w:rsidRPr="00FB1E03">
      <w:rPr>
        <w:rStyle w:val="PageNumber"/>
        <w:rFonts w:ascii="Arial" w:hAnsi="Arial" w:cs="Arial"/>
        <w:sz w:val="20"/>
        <w:szCs w:val="20"/>
      </w:rPr>
      <w:fldChar w:fldCharType="separate"/>
    </w:r>
    <w:r>
      <w:rPr>
        <w:rStyle w:val="PageNumber"/>
        <w:rFonts w:ascii="Arial" w:hAnsi="Arial" w:cs="Arial"/>
        <w:noProof/>
        <w:sz w:val="20"/>
        <w:szCs w:val="20"/>
      </w:rPr>
      <w:t>5</w:t>
    </w:r>
    <w:r w:rsidRPr="00FB1E03">
      <w:rPr>
        <w:rStyle w:val="PageNumber"/>
        <w:rFonts w:ascii="Arial" w:hAnsi="Arial" w:cs="Arial"/>
        <w:sz w:val="20"/>
        <w:szCs w:val="20"/>
      </w:rPr>
      <w:fldChar w:fldCharType="end"/>
    </w:r>
    <w:r w:rsidRPr="00FB1E03">
      <w:rPr>
        <w:rFonts w:ascii="Arial" w:hAnsi="Arial" w:cs="Arial"/>
        <w:sz w:val="20"/>
        <w:szCs w:val="20"/>
      </w:rPr>
      <w:t xml:space="preserve">                    </w:t>
    </w:r>
    <w:r>
      <w:rPr>
        <w:rFonts w:ascii="Arial" w:hAnsi="Arial" w:cs="Arial"/>
        <w:sz w:val="20"/>
        <w:szCs w:val="20"/>
      </w:rPr>
      <w:t xml:space="preserve">                   © JBC/CJL  5/6/2013</w:t>
    </w:r>
  </w:p>
  <w:p w:rsidR="00911DD4" w:rsidRDefault="00911D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DD4" w:rsidRDefault="00911DD4" w:rsidP="002C4342">
      <w:r>
        <w:separator/>
      </w:r>
    </w:p>
  </w:footnote>
  <w:footnote w:type="continuationSeparator" w:id="0">
    <w:p w:rsidR="00911DD4" w:rsidRDefault="00911DD4" w:rsidP="002C4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B6E"/>
    <w:multiLevelType w:val="hybridMultilevel"/>
    <w:tmpl w:val="11EA86E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082541"/>
    <w:multiLevelType w:val="hybridMultilevel"/>
    <w:tmpl w:val="EADEEE1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trackRevision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306"/>
    <w:rsid w:val="000006E6"/>
    <w:rsid w:val="00006A8B"/>
    <w:rsid w:val="0002018E"/>
    <w:rsid w:val="00047327"/>
    <w:rsid w:val="00054928"/>
    <w:rsid w:val="0006492B"/>
    <w:rsid w:val="00080CB9"/>
    <w:rsid w:val="000858C6"/>
    <w:rsid w:val="00093900"/>
    <w:rsid w:val="000B2D7D"/>
    <w:rsid w:val="000C7A9A"/>
    <w:rsid w:val="00123E52"/>
    <w:rsid w:val="0013298E"/>
    <w:rsid w:val="00132B4A"/>
    <w:rsid w:val="0019606C"/>
    <w:rsid w:val="001B7A6A"/>
    <w:rsid w:val="001F28AA"/>
    <w:rsid w:val="001F3184"/>
    <w:rsid w:val="0020065B"/>
    <w:rsid w:val="0020279E"/>
    <w:rsid w:val="002353F1"/>
    <w:rsid w:val="00235674"/>
    <w:rsid w:val="002474EF"/>
    <w:rsid w:val="00247DE3"/>
    <w:rsid w:val="0025627C"/>
    <w:rsid w:val="002573BC"/>
    <w:rsid w:val="00263F02"/>
    <w:rsid w:val="00270085"/>
    <w:rsid w:val="0029230D"/>
    <w:rsid w:val="00297924"/>
    <w:rsid w:val="002B3BF4"/>
    <w:rsid w:val="002B5E7F"/>
    <w:rsid w:val="002B700F"/>
    <w:rsid w:val="002C4342"/>
    <w:rsid w:val="002D2D50"/>
    <w:rsid w:val="002E1056"/>
    <w:rsid w:val="002E135E"/>
    <w:rsid w:val="003035DC"/>
    <w:rsid w:val="00307849"/>
    <w:rsid w:val="0033197F"/>
    <w:rsid w:val="00353F2B"/>
    <w:rsid w:val="003B1638"/>
    <w:rsid w:val="003D33DC"/>
    <w:rsid w:val="003D4F01"/>
    <w:rsid w:val="003D5E2E"/>
    <w:rsid w:val="003D6ED7"/>
    <w:rsid w:val="003E2FBB"/>
    <w:rsid w:val="003E6326"/>
    <w:rsid w:val="003E7116"/>
    <w:rsid w:val="003F7B4C"/>
    <w:rsid w:val="00402EB3"/>
    <w:rsid w:val="00424B02"/>
    <w:rsid w:val="00425566"/>
    <w:rsid w:val="00455CB5"/>
    <w:rsid w:val="00456B00"/>
    <w:rsid w:val="00461004"/>
    <w:rsid w:val="004676C5"/>
    <w:rsid w:val="00494DCE"/>
    <w:rsid w:val="00496FFC"/>
    <w:rsid w:val="004F6DAD"/>
    <w:rsid w:val="005354F8"/>
    <w:rsid w:val="0055709F"/>
    <w:rsid w:val="00560125"/>
    <w:rsid w:val="00576E04"/>
    <w:rsid w:val="00593F8A"/>
    <w:rsid w:val="005B7DBB"/>
    <w:rsid w:val="00603FBF"/>
    <w:rsid w:val="00671105"/>
    <w:rsid w:val="00682333"/>
    <w:rsid w:val="00683306"/>
    <w:rsid w:val="00696973"/>
    <w:rsid w:val="006E21E7"/>
    <w:rsid w:val="006E73A7"/>
    <w:rsid w:val="006F110F"/>
    <w:rsid w:val="006F3693"/>
    <w:rsid w:val="00702CC7"/>
    <w:rsid w:val="00716E04"/>
    <w:rsid w:val="007234CC"/>
    <w:rsid w:val="007240B2"/>
    <w:rsid w:val="00727EEF"/>
    <w:rsid w:val="0073369A"/>
    <w:rsid w:val="00734831"/>
    <w:rsid w:val="00775C55"/>
    <w:rsid w:val="007857F8"/>
    <w:rsid w:val="0079197D"/>
    <w:rsid w:val="007A39A8"/>
    <w:rsid w:val="007E71FD"/>
    <w:rsid w:val="007F3BE8"/>
    <w:rsid w:val="008276F6"/>
    <w:rsid w:val="00847E34"/>
    <w:rsid w:val="008505B8"/>
    <w:rsid w:val="00873E37"/>
    <w:rsid w:val="00875103"/>
    <w:rsid w:val="0087700E"/>
    <w:rsid w:val="008C0C8E"/>
    <w:rsid w:val="008C697B"/>
    <w:rsid w:val="008E3079"/>
    <w:rsid w:val="009050BC"/>
    <w:rsid w:val="00911DD4"/>
    <w:rsid w:val="009465ED"/>
    <w:rsid w:val="009503BE"/>
    <w:rsid w:val="009522B3"/>
    <w:rsid w:val="0095365F"/>
    <w:rsid w:val="0097410C"/>
    <w:rsid w:val="009843F0"/>
    <w:rsid w:val="00986971"/>
    <w:rsid w:val="009A1C89"/>
    <w:rsid w:val="009B27EE"/>
    <w:rsid w:val="009B6A0D"/>
    <w:rsid w:val="009E153D"/>
    <w:rsid w:val="00A06996"/>
    <w:rsid w:val="00A11B39"/>
    <w:rsid w:val="00A23DF8"/>
    <w:rsid w:val="00A3052A"/>
    <w:rsid w:val="00A35B63"/>
    <w:rsid w:val="00A37E43"/>
    <w:rsid w:val="00A615B8"/>
    <w:rsid w:val="00A90E92"/>
    <w:rsid w:val="00AB6710"/>
    <w:rsid w:val="00AD7325"/>
    <w:rsid w:val="00AF5591"/>
    <w:rsid w:val="00B167A8"/>
    <w:rsid w:val="00B217DE"/>
    <w:rsid w:val="00B24484"/>
    <w:rsid w:val="00B453E5"/>
    <w:rsid w:val="00B964D7"/>
    <w:rsid w:val="00BA084E"/>
    <w:rsid w:val="00BE171A"/>
    <w:rsid w:val="00C202A3"/>
    <w:rsid w:val="00C20A90"/>
    <w:rsid w:val="00C22D3F"/>
    <w:rsid w:val="00C36EAC"/>
    <w:rsid w:val="00C71FFC"/>
    <w:rsid w:val="00CA50B9"/>
    <w:rsid w:val="00CC7AE3"/>
    <w:rsid w:val="00D01130"/>
    <w:rsid w:val="00D14453"/>
    <w:rsid w:val="00D1462C"/>
    <w:rsid w:val="00D6490C"/>
    <w:rsid w:val="00D66195"/>
    <w:rsid w:val="00D7643D"/>
    <w:rsid w:val="00D943A7"/>
    <w:rsid w:val="00D9576A"/>
    <w:rsid w:val="00DB045A"/>
    <w:rsid w:val="00DB5094"/>
    <w:rsid w:val="00DD0A9E"/>
    <w:rsid w:val="00DD7F66"/>
    <w:rsid w:val="00DF16ED"/>
    <w:rsid w:val="00E2793F"/>
    <w:rsid w:val="00E434BA"/>
    <w:rsid w:val="00E843F8"/>
    <w:rsid w:val="00E9274F"/>
    <w:rsid w:val="00E93B84"/>
    <w:rsid w:val="00EB5203"/>
    <w:rsid w:val="00EB7ED7"/>
    <w:rsid w:val="00ED17F8"/>
    <w:rsid w:val="00F06B67"/>
    <w:rsid w:val="00F156F8"/>
    <w:rsid w:val="00F20748"/>
    <w:rsid w:val="00F45714"/>
    <w:rsid w:val="00F73547"/>
    <w:rsid w:val="00F73FBB"/>
    <w:rsid w:val="00FB1E0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link w:val="Heading1Char"/>
    <w:uiPriority w:val="99"/>
    <w:qFormat/>
    <w:rsid w:val="00006A8B"/>
    <w:pPr>
      <w:keepNext/>
      <w:ind w:left="720"/>
      <w:outlineLvl w:val="0"/>
    </w:pPr>
    <w:rPr>
      <w:rFonts w:ascii="Courier New" w:hAnsi="Courier New" w:cs="Courier Ne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9E"/>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rsid w:val="00683306"/>
    <w:rPr>
      <w:rFonts w:ascii="Tahoma" w:hAnsi="Tahoma" w:cs="Tahoma"/>
      <w:sz w:val="16"/>
      <w:szCs w:val="16"/>
    </w:rPr>
  </w:style>
  <w:style w:type="character" w:customStyle="1" w:styleId="BalloonTextChar">
    <w:name w:val="Balloon Text Char"/>
    <w:basedOn w:val="DefaultParagraphFont"/>
    <w:link w:val="BalloonText"/>
    <w:uiPriority w:val="99"/>
    <w:semiHidden/>
    <w:rsid w:val="0068579E"/>
    <w:rPr>
      <w:sz w:val="0"/>
      <w:szCs w:val="0"/>
    </w:rPr>
  </w:style>
  <w:style w:type="table" w:styleId="TableGrid">
    <w:name w:val="Table Grid"/>
    <w:basedOn w:val="TableNormal"/>
    <w:uiPriority w:val="99"/>
    <w:rsid w:val="000006E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7E71FD"/>
    <w:rPr>
      <w:rFonts w:cs="Times New Roman"/>
      <w:color w:val="0000FF"/>
      <w:u w:val="single"/>
    </w:rPr>
  </w:style>
  <w:style w:type="paragraph" w:styleId="ListParagraph">
    <w:name w:val="List Paragraph"/>
    <w:basedOn w:val="Normal"/>
    <w:uiPriority w:val="99"/>
    <w:qFormat/>
    <w:rsid w:val="00461004"/>
    <w:pPr>
      <w:ind w:left="720"/>
      <w:contextualSpacing/>
    </w:pPr>
  </w:style>
  <w:style w:type="paragraph" w:styleId="Header">
    <w:name w:val="header"/>
    <w:basedOn w:val="Normal"/>
    <w:link w:val="HeaderChar"/>
    <w:uiPriority w:val="99"/>
    <w:rsid w:val="002C4342"/>
    <w:pPr>
      <w:tabs>
        <w:tab w:val="center" w:pos="4680"/>
        <w:tab w:val="right" w:pos="9360"/>
      </w:tabs>
    </w:pPr>
  </w:style>
  <w:style w:type="character" w:customStyle="1" w:styleId="HeaderChar">
    <w:name w:val="Header Char"/>
    <w:basedOn w:val="DefaultParagraphFont"/>
    <w:link w:val="Header"/>
    <w:uiPriority w:val="99"/>
    <w:locked/>
    <w:rsid w:val="002C4342"/>
    <w:rPr>
      <w:rFonts w:cs="Times New Roman"/>
      <w:sz w:val="24"/>
      <w:szCs w:val="24"/>
    </w:rPr>
  </w:style>
  <w:style w:type="paragraph" w:styleId="Footer">
    <w:name w:val="footer"/>
    <w:basedOn w:val="Normal"/>
    <w:link w:val="FooterChar"/>
    <w:uiPriority w:val="99"/>
    <w:rsid w:val="002C4342"/>
    <w:pPr>
      <w:tabs>
        <w:tab w:val="center" w:pos="4680"/>
        <w:tab w:val="right" w:pos="9360"/>
      </w:tabs>
    </w:pPr>
  </w:style>
  <w:style w:type="character" w:customStyle="1" w:styleId="FooterChar">
    <w:name w:val="Footer Char"/>
    <w:basedOn w:val="DefaultParagraphFont"/>
    <w:link w:val="Footer"/>
    <w:uiPriority w:val="99"/>
    <w:locked/>
    <w:rsid w:val="002C4342"/>
    <w:rPr>
      <w:rFonts w:cs="Times New Roman"/>
      <w:sz w:val="24"/>
      <w:szCs w:val="24"/>
    </w:rPr>
  </w:style>
  <w:style w:type="character" w:styleId="PageNumber">
    <w:name w:val="page number"/>
    <w:basedOn w:val="DefaultParagraphFont"/>
    <w:uiPriority w:val="99"/>
    <w:rsid w:val="002C4342"/>
    <w:rPr>
      <w:rFonts w:cs="Times New Roman"/>
    </w:rPr>
  </w:style>
  <w:style w:type="character" w:styleId="CommentReference">
    <w:name w:val="annotation reference"/>
    <w:basedOn w:val="DefaultParagraphFont"/>
    <w:uiPriority w:val="99"/>
    <w:semiHidden/>
    <w:rsid w:val="00EB7ED7"/>
    <w:rPr>
      <w:rFonts w:cs="Times New Roman"/>
      <w:sz w:val="16"/>
      <w:szCs w:val="16"/>
    </w:rPr>
  </w:style>
  <w:style w:type="paragraph" w:styleId="CommentText">
    <w:name w:val="annotation text"/>
    <w:basedOn w:val="Normal"/>
    <w:link w:val="CommentTextChar"/>
    <w:uiPriority w:val="99"/>
    <w:semiHidden/>
    <w:rsid w:val="00EB7ED7"/>
    <w:rPr>
      <w:sz w:val="20"/>
      <w:szCs w:val="20"/>
    </w:rPr>
  </w:style>
  <w:style w:type="character" w:customStyle="1" w:styleId="CommentTextChar">
    <w:name w:val="Comment Text Char"/>
    <w:basedOn w:val="DefaultParagraphFont"/>
    <w:link w:val="CommentText"/>
    <w:uiPriority w:val="99"/>
    <w:semiHidden/>
    <w:locked/>
    <w:rsid w:val="00EB7ED7"/>
    <w:rPr>
      <w:rFonts w:cs="Times New Roman"/>
    </w:rPr>
  </w:style>
  <w:style w:type="paragraph" w:styleId="CommentSubject">
    <w:name w:val="annotation subject"/>
    <w:basedOn w:val="CommentText"/>
    <w:next w:val="CommentText"/>
    <w:link w:val="CommentSubjectChar"/>
    <w:uiPriority w:val="99"/>
    <w:semiHidden/>
    <w:rsid w:val="00EB7ED7"/>
    <w:rPr>
      <w:b/>
      <w:bCs/>
    </w:rPr>
  </w:style>
  <w:style w:type="character" w:customStyle="1" w:styleId="CommentSubjectChar">
    <w:name w:val="Comment Subject Char"/>
    <w:basedOn w:val="CommentTextChar"/>
    <w:link w:val="CommentSubject"/>
    <w:uiPriority w:val="99"/>
    <w:semiHidden/>
    <w:locked/>
    <w:rsid w:val="00EB7ED7"/>
    <w:rPr>
      <w:b/>
      <w:bCs/>
    </w:rPr>
  </w:style>
</w:styles>
</file>

<file path=word/webSettings.xml><?xml version="1.0" encoding="utf-8"?>
<w:webSettings xmlns:r="http://schemas.openxmlformats.org/officeDocument/2006/relationships" xmlns:w="http://schemas.openxmlformats.org/wordprocessingml/2006/main">
  <w:divs>
    <w:div w:id="332539066">
      <w:marLeft w:val="0"/>
      <w:marRight w:val="0"/>
      <w:marTop w:val="0"/>
      <w:marBottom w:val="0"/>
      <w:divBdr>
        <w:top w:val="none" w:sz="0" w:space="0" w:color="auto"/>
        <w:left w:val="none" w:sz="0" w:space="0" w:color="auto"/>
        <w:bottom w:val="none" w:sz="0" w:space="0" w:color="auto"/>
        <w:right w:val="none" w:sz="0" w:space="0" w:color="auto"/>
      </w:divBdr>
    </w:div>
    <w:div w:id="332539067">
      <w:marLeft w:val="0"/>
      <w:marRight w:val="0"/>
      <w:marTop w:val="0"/>
      <w:marBottom w:val="0"/>
      <w:divBdr>
        <w:top w:val="none" w:sz="0" w:space="0" w:color="auto"/>
        <w:left w:val="none" w:sz="0" w:space="0" w:color="auto"/>
        <w:bottom w:val="none" w:sz="0" w:space="0" w:color="auto"/>
        <w:right w:val="none" w:sz="0" w:space="0" w:color="auto"/>
      </w:divBdr>
    </w:div>
    <w:div w:id="3325390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48</TotalTime>
  <Pages>5</Pages>
  <Words>1729</Words>
  <Characters>9861</Characters>
  <Application>Microsoft Office Outlook</Application>
  <DocSecurity>0</DocSecurity>
  <Lines>0</Lines>
  <Paragraphs>0</Paragraphs>
  <ScaleCrop>false</ScaleCrop>
  <Company>rampart mountain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subject/>
  <dc:creator>Carri J. LeRoy</dc:creator>
  <cp:keywords/>
  <dc:description/>
  <cp:lastModifiedBy>judyc</cp:lastModifiedBy>
  <cp:revision>5</cp:revision>
  <cp:lastPrinted>2013-05-08T16:33:00Z</cp:lastPrinted>
  <dcterms:created xsi:type="dcterms:W3CDTF">2013-05-07T18:19:00Z</dcterms:created>
  <dcterms:modified xsi:type="dcterms:W3CDTF">2013-05-08T16:33:00Z</dcterms:modified>
</cp:coreProperties>
</file>